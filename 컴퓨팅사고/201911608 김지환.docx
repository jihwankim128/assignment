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F4" w:rsidRPr="004342DF" w:rsidRDefault="00C667F4" w:rsidP="00656323">
      <w:pPr>
        <w:rPr>
          <w:sz w:val="36"/>
          <w:szCs w:val="36"/>
        </w:rPr>
      </w:pPr>
      <w:r w:rsidRPr="004342DF">
        <w:rPr>
          <w:rFonts w:hint="eastAsia"/>
          <w:sz w:val="36"/>
          <w:szCs w:val="36"/>
        </w:rPr>
        <w:t>20</w:t>
      </w:r>
      <w:r w:rsidR="00205078" w:rsidRPr="004342DF">
        <w:rPr>
          <w:sz w:val="36"/>
          <w:szCs w:val="36"/>
        </w:rPr>
        <w:t>2</w:t>
      </w:r>
      <w:r w:rsidR="005627BF">
        <w:rPr>
          <w:sz w:val="36"/>
          <w:szCs w:val="36"/>
        </w:rPr>
        <w:t>2</w:t>
      </w:r>
      <w:r w:rsidRPr="004342DF">
        <w:rPr>
          <w:rFonts w:hint="eastAsia"/>
          <w:sz w:val="36"/>
          <w:szCs w:val="36"/>
        </w:rPr>
        <w:t xml:space="preserve">년 </w:t>
      </w:r>
      <w:r w:rsidR="00974B52">
        <w:rPr>
          <w:sz w:val="36"/>
          <w:szCs w:val="36"/>
        </w:rPr>
        <w:t>2</w:t>
      </w:r>
      <w:r w:rsidRPr="004342DF">
        <w:rPr>
          <w:rFonts w:hint="eastAsia"/>
          <w:sz w:val="36"/>
          <w:szCs w:val="36"/>
        </w:rPr>
        <w:t xml:space="preserve">학기 </w:t>
      </w:r>
      <w:r w:rsidR="00424DAA">
        <w:rPr>
          <w:rFonts w:hint="eastAsia"/>
          <w:sz w:val="36"/>
          <w:szCs w:val="36"/>
        </w:rPr>
        <w:t>컴퓨팅사고</w:t>
      </w:r>
      <w:r w:rsidR="00205078" w:rsidRPr="004342DF">
        <w:rPr>
          <w:rFonts w:hint="eastAsia"/>
          <w:sz w:val="36"/>
          <w:szCs w:val="36"/>
        </w:rPr>
        <w:t xml:space="preserve"> </w:t>
      </w:r>
      <w:r w:rsidR="00D12F50">
        <w:rPr>
          <w:rFonts w:hint="eastAsia"/>
          <w:sz w:val="36"/>
          <w:szCs w:val="36"/>
        </w:rPr>
        <w:t>기말</w:t>
      </w:r>
      <w:r w:rsidRPr="004342DF">
        <w:rPr>
          <w:rFonts w:hint="eastAsia"/>
          <w:sz w:val="36"/>
          <w:szCs w:val="36"/>
        </w:rPr>
        <w:t>고사</w:t>
      </w:r>
    </w:p>
    <w:p w:rsidR="00C667F4" w:rsidRDefault="00C667F4" w:rsidP="00C667F4">
      <w:pPr>
        <w:rPr>
          <w:sz w:val="24"/>
          <w:szCs w:val="24"/>
        </w:rPr>
      </w:pPr>
      <w:r w:rsidRPr="00B9277D">
        <w:rPr>
          <w:rFonts w:hint="eastAsia"/>
          <w:sz w:val="24"/>
          <w:szCs w:val="24"/>
        </w:rPr>
        <w:t xml:space="preserve">학번:  </w:t>
      </w:r>
      <w:r w:rsidR="0049531F">
        <w:rPr>
          <w:sz w:val="24"/>
          <w:szCs w:val="24"/>
        </w:rPr>
        <w:t>201911608</w:t>
      </w:r>
      <w:r w:rsidRPr="00B9277D">
        <w:rPr>
          <w:rFonts w:hint="eastAsia"/>
          <w:sz w:val="24"/>
          <w:szCs w:val="24"/>
        </w:rPr>
        <w:t xml:space="preserve">       분반</w:t>
      </w:r>
      <w:r w:rsidRPr="00D87D57">
        <w:rPr>
          <w:rFonts w:hint="eastAsia"/>
          <w:sz w:val="24"/>
          <w:szCs w:val="24"/>
        </w:rPr>
        <w:t>:</w:t>
      </w:r>
      <w:r w:rsidR="00D87D57" w:rsidRPr="00D87D57">
        <w:rPr>
          <w:sz w:val="24"/>
          <w:szCs w:val="24"/>
        </w:rPr>
        <w:t>1</w:t>
      </w:r>
      <w:r w:rsidR="002F0793">
        <w:rPr>
          <w:sz w:val="24"/>
          <w:szCs w:val="24"/>
        </w:rPr>
        <w:t>3</w:t>
      </w:r>
      <w:r w:rsidR="00906C5D">
        <w:rPr>
          <w:sz w:val="24"/>
          <w:szCs w:val="24"/>
        </w:rPr>
        <w:t>8</w:t>
      </w:r>
      <w:r w:rsidR="00AB2594" w:rsidRPr="00D87D57">
        <w:rPr>
          <w:rFonts w:hint="eastAsia"/>
          <w:sz w:val="24"/>
          <w:szCs w:val="24"/>
        </w:rPr>
        <w:t xml:space="preserve"> </w:t>
      </w:r>
      <w:r w:rsidR="00E33BD6">
        <w:rPr>
          <w:rFonts w:hint="eastAsia"/>
          <w:sz w:val="24"/>
          <w:szCs w:val="24"/>
        </w:rPr>
        <w:t xml:space="preserve">수 </w:t>
      </w:r>
      <w:r w:rsidR="002D4E10">
        <w:rPr>
          <w:rFonts w:hint="eastAsia"/>
          <w:sz w:val="24"/>
          <w:szCs w:val="24"/>
        </w:rPr>
        <w:t>오</w:t>
      </w:r>
      <w:r w:rsidR="00906C5D">
        <w:rPr>
          <w:rFonts w:hint="eastAsia"/>
          <w:sz w:val="24"/>
          <w:szCs w:val="24"/>
        </w:rPr>
        <w:t>후</w:t>
      </w:r>
      <w:r w:rsidR="00EE2C24" w:rsidRPr="00D87D57">
        <w:rPr>
          <w:rFonts w:hint="eastAsia"/>
          <w:sz w:val="24"/>
          <w:szCs w:val="24"/>
        </w:rPr>
        <w:t xml:space="preserve">  </w:t>
      </w:r>
      <w:r w:rsidR="00656323" w:rsidRPr="00D87D57">
        <w:rPr>
          <w:rFonts w:hint="eastAsia"/>
          <w:sz w:val="24"/>
          <w:szCs w:val="24"/>
        </w:rPr>
        <w:t xml:space="preserve">  </w:t>
      </w:r>
      <w:r w:rsidRPr="00D87D57">
        <w:rPr>
          <w:rFonts w:hint="eastAsia"/>
          <w:sz w:val="24"/>
          <w:szCs w:val="24"/>
        </w:rPr>
        <w:t>성명</w:t>
      </w:r>
      <w:r w:rsidRPr="00B9277D">
        <w:rPr>
          <w:rFonts w:hint="eastAsia"/>
          <w:sz w:val="24"/>
          <w:szCs w:val="24"/>
        </w:rPr>
        <w:t>:</w:t>
      </w:r>
      <w:r w:rsidR="00EE2C24">
        <w:rPr>
          <w:rFonts w:hint="eastAsia"/>
          <w:sz w:val="24"/>
          <w:szCs w:val="24"/>
        </w:rPr>
        <w:t xml:space="preserve"> </w:t>
      </w:r>
      <w:r w:rsidR="0049531F">
        <w:rPr>
          <w:rFonts w:hint="eastAsia"/>
          <w:sz w:val="24"/>
          <w:szCs w:val="24"/>
        </w:rPr>
        <w:t>김지환</w:t>
      </w:r>
      <w:r w:rsidR="00F47582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점수:</w:t>
      </w:r>
    </w:p>
    <w:p w:rsidR="004C0A0E" w:rsidRDefault="004C0A0E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7A0062" w:rsidRDefault="007A0062" w:rsidP="007A0062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** 모든 문제는 코드</w:t>
      </w:r>
      <w:r w:rsidR="003E3716">
        <w:rPr>
          <w:rFonts w:ascii="새굴림" w:eastAsia="새굴림" w:hAnsi="새굴림" w:hint="eastAsia"/>
          <w:sz w:val="22"/>
        </w:rPr>
        <w:t>(텍스트로)</w:t>
      </w:r>
      <w:r>
        <w:rPr>
          <w:rFonts w:ascii="새굴림" w:eastAsia="새굴림" w:hAnsi="새굴림" w:hint="eastAsia"/>
          <w:sz w:val="22"/>
        </w:rPr>
        <w:t>와 화면 실행결과(</w:t>
      </w:r>
      <w:proofErr w:type="spellStart"/>
      <w:r>
        <w:rPr>
          <w:rFonts w:ascii="새굴림" w:eastAsia="새굴림" w:hAnsi="새굴림" w:hint="eastAsia"/>
          <w:sz w:val="22"/>
        </w:rPr>
        <w:t>화면캡쳐</w:t>
      </w:r>
      <w:r w:rsidR="003E3716">
        <w:rPr>
          <w:rFonts w:ascii="새굴림" w:eastAsia="새굴림" w:hAnsi="새굴림" w:hint="eastAsia"/>
          <w:sz w:val="22"/>
        </w:rPr>
        <w:t>로</w:t>
      </w:r>
      <w:proofErr w:type="spellEnd"/>
      <w:r>
        <w:rPr>
          <w:rFonts w:ascii="새굴림" w:eastAsia="새굴림" w:hAnsi="새굴림" w:hint="eastAsia"/>
          <w:sz w:val="22"/>
        </w:rPr>
        <w:t xml:space="preserve">)를 </w:t>
      </w:r>
      <w:r w:rsidR="0020579E">
        <w:rPr>
          <w:rFonts w:ascii="새굴림" w:eastAsia="새굴림" w:hAnsi="새굴림" w:hint="eastAsia"/>
          <w:sz w:val="22"/>
        </w:rPr>
        <w:t xml:space="preserve">본 </w:t>
      </w:r>
      <w:r>
        <w:rPr>
          <w:rFonts w:ascii="새굴림" w:eastAsia="새굴림" w:hAnsi="새굴림" w:hint="eastAsia"/>
          <w:sz w:val="22"/>
        </w:rPr>
        <w:t>파일</w:t>
      </w:r>
      <w:r w:rsidR="0020579E">
        <w:rPr>
          <w:rFonts w:ascii="새굴림" w:eastAsia="새굴림" w:hAnsi="새굴림" w:hint="eastAsia"/>
          <w:sz w:val="22"/>
        </w:rPr>
        <w:t>의 각 문제 아래</w:t>
      </w:r>
      <w:r>
        <w:rPr>
          <w:rFonts w:ascii="새굴림" w:eastAsia="새굴림" w:hAnsi="새굴림" w:hint="eastAsia"/>
          <w:sz w:val="22"/>
        </w:rPr>
        <w:t xml:space="preserve">에 </w:t>
      </w:r>
      <w:proofErr w:type="spellStart"/>
      <w:r>
        <w:rPr>
          <w:rFonts w:ascii="새굴림" w:eastAsia="새굴림" w:hAnsi="새굴림" w:hint="eastAsia"/>
          <w:sz w:val="22"/>
        </w:rPr>
        <w:t>저장하시오</w:t>
      </w:r>
      <w:proofErr w:type="spellEnd"/>
      <w:r>
        <w:rPr>
          <w:rFonts w:ascii="새굴림" w:eastAsia="새굴림" w:hAnsi="새굴림" w:hint="eastAsia"/>
          <w:sz w:val="22"/>
        </w:rPr>
        <w:t>.</w:t>
      </w:r>
    </w:p>
    <w:p w:rsidR="008C3362" w:rsidRPr="007A0062" w:rsidRDefault="008C3362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8C3362" w:rsidRDefault="00205078" w:rsidP="00B3510D">
      <w:pPr>
        <w:pStyle w:val="ab"/>
        <w:ind w:left="220" w:hangingChars="100" w:hanging="22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 xml:space="preserve">1 </w:t>
      </w:r>
      <w:r w:rsidR="00D12F50">
        <w:rPr>
          <w:rFonts w:ascii="새굴림" w:eastAsia="새굴림" w:hAnsi="새굴림" w:hint="eastAsia"/>
          <w:sz w:val="22"/>
        </w:rPr>
        <w:t xml:space="preserve">프로그램 </w:t>
      </w:r>
      <w:proofErr w:type="spellStart"/>
      <w:r w:rsidR="00D12F50">
        <w:rPr>
          <w:rFonts w:ascii="새굴림" w:eastAsia="새굴림" w:hAnsi="새굴림" w:hint="eastAsia"/>
          <w:sz w:val="22"/>
        </w:rPr>
        <w:t>실행중에</w:t>
      </w:r>
      <w:proofErr w:type="spellEnd"/>
      <w:r w:rsidR="00D12F50">
        <w:rPr>
          <w:rFonts w:ascii="새굴림" w:eastAsia="새굴림" w:hAnsi="새굴림" w:hint="eastAsia"/>
          <w:sz w:val="22"/>
        </w:rPr>
        <w:t xml:space="preserve"> </w:t>
      </w:r>
      <w:r w:rsidR="0023754E">
        <w:rPr>
          <w:rFonts w:ascii="새굴림" w:eastAsia="새굴림" w:hAnsi="새굴림" w:hint="eastAsia"/>
          <w:sz w:val="22"/>
        </w:rPr>
        <w:t xml:space="preserve">최대 </w:t>
      </w:r>
      <w:r w:rsidR="0023754E">
        <w:rPr>
          <w:rFonts w:ascii="새굴림" w:eastAsia="새굴림" w:hAnsi="새굴림"/>
          <w:sz w:val="22"/>
        </w:rPr>
        <w:t>80</w:t>
      </w:r>
      <w:r w:rsidR="0023754E">
        <w:rPr>
          <w:rFonts w:ascii="새굴림" w:eastAsia="새굴림" w:hAnsi="새굴림" w:hint="eastAsia"/>
          <w:sz w:val="22"/>
        </w:rPr>
        <w:t xml:space="preserve">문자로 </w:t>
      </w:r>
      <w:r w:rsidR="00D12F50">
        <w:rPr>
          <w:rFonts w:ascii="새굴림" w:eastAsia="새굴림" w:hAnsi="새굴림" w:hint="eastAsia"/>
          <w:sz w:val="22"/>
        </w:rPr>
        <w:t>임의의 문자열</w:t>
      </w:r>
      <w:r w:rsidR="0023754E">
        <w:rPr>
          <w:rFonts w:ascii="새굴림" w:eastAsia="새굴림" w:hAnsi="새굴림" w:hint="eastAsia"/>
          <w:sz w:val="22"/>
        </w:rPr>
        <w:t>과 특정 검색어 문자열을 각각</w:t>
      </w:r>
      <w:r w:rsidR="00D12F50">
        <w:rPr>
          <w:rFonts w:ascii="새굴림" w:eastAsia="새굴림" w:hAnsi="새굴림" w:hint="eastAsia"/>
          <w:sz w:val="22"/>
        </w:rPr>
        <w:t xml:space="preserve"> </w:t>
      </w:r>
      <w:proofErr w:type="spellStart"/>
      <w:r w:rsidR="00D12F50">
        <w:rPr>
          <w:rFonts w:ascii="새굴림" w:eastAsia="새굴림" w:hAnsi="새굴림" w:hint="eastAsia"/>
          <w:sz w:val="22"/>
        </w:rPr>
        <w:t>입력받아서</w:t>
      </w:r>
      <w:proofErr w:type="spellEnd"/>
      <w:r w:rsidR="0023754E">
        <w:rPr>
          <w:rFonts w:ascii="새굴림" w:eastAsia="새굴림" w:hAnsi="새굴림" w:hint="eastAsia"/>
          <w:sz w:val="22"/>
        </w:rPr>
        <w:t>,</w:t>
      </w:r>
      <w:r w:rsidR="00D12F50">
        <w:rPr>
          <w:rFonts w:ascii="새굴림" w:eastAsia="새굴림" w:hAnsi="새굴림" w:hint="eastAsia"/>
          <w:sz w:val="22"/>
        </w:rPr>
        <w:t xml:space="preserve"> </w:t>
      </w:r>
      <w:r w:rsidR="0023754E">
        <w:rPr>
          <w:rFonts w:ascii="새굴림" w:eastAsia="새굴림" w:hAnsi="새굴림" w:hint="eastAsia"/>
          <w:sz w:val="22"/>
        </w:rPr>
        <w:t xml:space="preserve">특정 검색어 문자 개수만큼 </w:t>
      </w:r>
      <w:r w:rsidR="0023754E">
        <w:rPr>
          <w:rFonts w:ascii="새굴림" w:eastAsia="새굴림" w:hAnsi="새굴림"/>
          <w:sz w:val="22"/>
        </w:rPr>
        <w:t>*</w:t>
      </w:r>
      <w:r w:rsidR="0023754E">
        <w:rPr>
          <w:rFonts w:ascii="새굴림" w:eastAsia="새굴림" w:hAnsi="새굴림" w:hint="eastAsia"/>
          <w:sz w:val="22"/>
        </w:rPr>
        <w:t>로 대체하여 문자열을 변경하여</w:t>
      </w:r>
      <w:r w:rsidR="00D12F50">
        <w:rPr>
          <w:rFonts w:ascii="새굴림" w:eastAsia="새굴림" w:hAnsi="새굴림" w:hint="eastAsia"/>
          <w:sz w:val="22"/>
        </w:rPr>
        <w:t xml:space="preserve"> 출력하는 프로그램을 </w:t>
      </w:r>
      <w:proofErr w:type="spellStart"/>
      <w:r w:rsidR="00D12F50">
        <w:rPr>
          <w:rFonts w:ascii="새굴림" w:eastAsia="새굴림" w:hAnsi="새굴림" w:hint="eastAsia"/>
          <w:sz w:val="22"/>
        </w:rPr>
        <w:t>작성하시오</w:t>
      </w:r>
      <w:proofErr w:type="spellEnd"/>
      <w:r w:rsidR="00D12F50">
        <w:rPr>
          <w:rFonts w:ascii="새굴림" w:eastAsia="새굴림" w:hAnsi="새굴림" w:hint="eastAsia"/>
          <w:sz w:val="22"/>
        </w:rPr>
        <w:t>.</w:t>
      </w:r>
    </w:p>
    <w:p w:rsidR="00D12F50" w:rsidRPr="002D4E10" w:rsidRDefault="00D12F50" w:rsidP="00B3510D">
      <w:pPr>
        <w:pStyle w:val="ab"/>
        <w:ind w:left="220" w:hangingChars="100" w:hanging="22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&gt;&gt;입력 문자열:</w:t>
      </w:r>
      <w:r>
        <w:rPr>
          <w:rFonts w:ascii="새굴림" w:eastAsia="새굴림" w:hAnsi="새굴림"/>
          <w:sz w:val="22"/>
        </w:rPr>
        <w:t xml:space="preserve"> </w:t>
      </w:r>
      <w:r w:rsidR="0023754E">
        <w:rPr>
          <w:rFonts w:ascii="새굴림" w:eastAsia="새굴림" w:hAnsi="새굴림"/>
          <w:sz w:val="22"/>
        </w:rPr>
        <w:t xml:space="preserve">I want to study some programming languages like </w:t>
      </w:r>
      <w:proofErr w:type="spellStart"/>
      <w:r w:rsidR="0023754E">
        <w:rPr>
          <w:rFonts w:ascii="새굴림" w:eastAsia="새굴림" w:hAnsi="새굴림" w:hint="eastAsia"/>
          <w:sz w:val="22"/>
        </w:rPr>
        <w:t>c++</w:t>
      </w:r>
      <w:proofErr w:type="spellEnd"/>
      <w:r w:rsidR="0023754E">
        <w:rPr>
          <w:rFonts w:ascii="새굴림" w:eastAsia="새굴림" w:hAnsi="새굴림" w:hint="eastAsia"/>
          <w:sz w:val="22"/>
        </w:rPr>
        <w:t xml:space="preserve"> and p</w:t>
      </w:r>
      <w:r w:rsidR="0023754E">
        <w:rPr>
          <w:rFonts w:ascii="새굴림" w:eastAsia="새굴림" w:hAnsi="새굴림"/>
          <w:sz w:val="22"/>
        </w:rPr>
        <w:t>y</w:t>
      </w:r>
      <w:r w:rsidR="0023754E">
        <w:rPr>
          <w:rFonts w:ascii="새굴림" w:eastAsia="새굴림" w:hAnsi="새굴림" w:hint="eastAsia"/>
          <w:sz w:val="22"/>
        </w:rPr>
        <w:t>thon</w:t>
      </w:r>
      <w:r>
        <w:rPr>
          <w:rFonts w:ascii="새굴림" w:eastAsia="새굴림" w:hAnsi="새굴림"/>
          <w:sz w:val="22"/>
        </w:rPr>
        <w:t>.</w:t>
      </w:r>
    </w:p>
    <w:p w:rsidR="00D12F50" w:rsidRDefault="0023754E" w:rsidP="00D12F50">
      <w:pPr>
        <w:pStyle w:val="ab"/>
        <w:ind w:leftChars="100" w:left="200" w:firstLineChars="100" w:firstLine="22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검색어</w:t>
      </w:r>
      <w:r w:rsidR="00D12F50">
        <w:rPr>
          <w:rFonts w:ascii="새굴림" w:eastAsia="새굴림" w:hAnsi="새굴림" w:hint="eastAsia"/>
          <w:sz w:val="22"/>
        </w:rPr>
        <w:t xml:space="preserve">: </w:t>
      </w:r>
      <w:r>
        <w:rPr>
          <w:rFonts w:ascii="새굴림" w:eastAsia="새굴림" w:hAnsi="새굴림" w:hint="eastAsia"/>
          <w:sz w:val="22"/>
        </w:rPr>
        <w:t>study</w:t>
      </w:r>
    </w:p>
    <w:p w:rsidR="00D12F50" w:rsidRDefault="0023754E" w:rsidP="00D12F50">
      <w:pPr>
        <w:pStyle w:val="ab"/>
        <w:ind w:leftChars="100" w:left="200" w:firstLineChars="100" w:firstLine="22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t xml:space="preserve">수정 </w:t>
      </w:r>
      <w:r>
        <w:rPr>
          <w:rFonts w:ascii="새굴림" w:eastAsia="새굴림" w:hAnsi="새굴림" w:hint="eastAsia"/>
          <w:sz w:val="22"/>
        </w:rPr>
        <w:t>문자열</w:t>
      </w:r>
      <w:r w:rsidR="00D12F50">
        <w:rPr>
          <w:rFonts w:ascii="새굴림" w:eastAsia="새굴림" w:hAnsi="새굴림" w:hint="eastAsia"/>
          <w:sz w:val="22"/>
        </w:rPr>
        <w:t xml:space="preserve">: </w:t>
      </w:r>
      <w:r>
        <w:rPr>
          <w:rFonts w:ascii="새굴림" w:eastAsia="새굴림" w:hAnsi="새굴림"/>
          <w:sz w:val="22"/>
        </w:rPr>
        <w:t xml:space="preserve">I want to ***** some programming languages like </w:t>
      </w:r>
      <w:proofErr w:type="spellStart"/>
      <w:r>
        <w:rPr>
          <w:rFonts w:ascii="새굴림" w:eastAsia="새굴림" w:hAnsi="새굴림" w:hint="eastAsia"/>
          <w:sz w:val="22"/>
        </w:rPr>
        <w:t>c++</w:t>
      </w:r>
      <w:proofErr w:type="spellEnd"/>
      <w:r>
        <w:rPr>
          <w:rFonts w:ascii="새굴림" w:eastAsia="새굴림" w:hAnsi="새굴림" w:hint="eastAsia"/>
          <w:sz w:val="22"/>
        </w:rPr>
        <w:t xml:space="preserve"> and p</w:t>
      </w:r>
      <w:r>
        <w:rPr>
          <w:rFonts w:ascii="새굴림" w:eastAsia="새굴림" w:hAnsi="새굴림"/>
          <w:sz w:val="22"/>
        </w:rPr>
        <w:t>y</w:t>
      </w:r>
      <w:r>
        <w:rPr>
          <w:rFonts w:ascii="새굴림" w:eastAsia="새굴림" w:hAnsi="새굴림" w:hint="eastAsia"/>
          <w:sz w:val="22"/>
        </w:rPr>
        <w:t>thon</w:t>
      </w:r>
      <w:r>
        <w:rPr>
          <w:rFonts w:ascii="새굴림" w:eastAsia="새굴림" w:hAnsi="새굴림"/>
          <w:sz w:val="22"/>
        </w:rPr>
        <w:t>.</w:t>
      </w:r>
    </w:p>
    <w:p w:rsidR="00205078" w:rsidRDefault="00205078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tbl>
      <w:tblPr>
        <w:tblStyle w:val="ad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49531F" w:rsidTr="0049531F">
        <w:tc>
          <w:tcPr>
            <w:tcW w:w="9016" w:type="dxa"/>
          </w:tcPr>
          <w:p w:rsidR="0049531F" w:rsidRDefault="0049531F" w:rsidP="00205078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=</w:t>
            </w:r>
            <w:r>
              <w:rPr>
                <w:rFonts w:ascii="새굴림" w:eastAsia="새굴림" w:hAnsi="새굴림"/>
                <w:sz w:val="22"/>
              </w:rPr>
              <w:t>======= Source Code ==========</w:t>
            </w:r>
          </w:p>
        </w:tc>
      </w:tr>
      <w:tr w:rsidR="0049531F" w:rsidTr="0049531F">
        <w:tc>
          <w:tcPr>
            <w:tcW w:w="9016" w:type="dxa"/>
          </w:tcPr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>while True:</w:t>
            </w: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 xml:space="preserve">    str = input("입력 </w:t>
            </w:r>
            <w:proofErr w:type="gramStart"/>
            <w:r w:rsidRPr="0049531F">
              <w:rPr>
                <w:rFonts w:ascii="새굴림" w:eastAsia="새굴림" w:hAnsi="새굴림"/>
                <w:sz w:val="22"/>
              </w:rPr>
              <w:t>문자열 :</w:t>
            </w:r>
            <w:proofErr w:type="gramEnd"/>
            <w:r w:rsidRPr="0049531F">
              <w:rPr>
                <w:rFonts w:ascii="새굴림" w:eastAsia="새굴림" w:hAnsi="새굴림"/>
                <w:sz w:val="22"/>
              </w:rPr>
              <w:t xml:space="preserve"> ")</w:t>
            </w: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 xml:space="preserve">    if </w:t>
            </w:r>
            <w:proofErr w:type="spellStart"/>
            <w:r w:rsidRPr="0049531F">
              <w:rPr>
                <w:rFonts w:ascii="새굴림" w:eastAsia="새굴림" w:hAnsi="새굴림"/>
                <w:sz w:val="22"/>
              </w:rPr>
              <w:t>len</w:t>
            </w:r>
            <w:proofErr w:type="spellEnd"/>
            <w:r w:rsidRPr="0049531F">
              <w:rPr>
                <w:rFonts w:ascii="새굴림" w:eastAsia="새굴림" w:hAnsi="새굴림"/>
                <w:sz w:val="22"/>
              </w:rPr>
              <w:t>(str) &lt; 80:</w:t>
            </w: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 xml:space="preserve">        break;</w:t>
            </w: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>search = input("</w:t>
            </w:r>
            <w:proofErr w:type="gramStart"/>
            <w:r w:rsidRPr="0049531F">
              <w:rPr>
                <w:rFonts w:ascii="새굴림" w:eastAsia="새굴림" w:hAnsi="새굴림"/>
                <w:sz w:val="22"/>
              </w:rPr>
              <w:t>검색어 :</w:t>
            </w:r>
            <w:proofErr w:type="gramEnd"/>
            <w:r w:rsidRPr="0049531F">
              <w:rPr>
                <w:rFonts w:ascii="새굴림" w:eastAsia="새굴림" w:hAnsi="새굴림"/>
                <w:sz w:val="22"/>
              </w:rPr>
              <w:t xml:space="preserve"> ")</w:t>
            </w: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 xml:space="preserve">str = </w:t>
            </w:r>
            <w:proofErr w:type="spellStart"/>
            <w:proofErr w:type="gramStart"/>
            <w:r w:rsidRPr="0049531F">
              <w:rPr>
                <w:rFonts w:ascii="새굴림" w:eastAsia="새굴림" w:hAnsi="새굴림"/>
                <w:sz w:val="22"/>
              </w:rPr>
              <w:t>str.replace</w:t>
            </w:r>
            <w:proofErr w:type="spellEnd"/>
            <w:proofErr w:type="gramEnd"/>
            <w:r w:rsidRPr="0049531F">
              <w:rPr>
                <w:rFonts w:ascii="새굴림" w:eastAsia="새굴림" w:hAnsi="새굴림"/>
                <w:sz w:val="22"/>
              </w:rPr>
              <w:t>(search, "*"*</w:t>
            </w:r>
            <w:proofErr w:type="spellStart"/>
            <w:r w:rsidRPr="0049531F">
              <w:rPr>
                <w:rFonts w:ascii="새굴림" w:eastAsia="새굴림" w:hAnsi="새굴림"/>
                <w:sz w:val="22"/>
              </w:rPr>
              <w:t>len</w:t>
            </w:r>
            <w:proofErr w:type="spellEnd"/>
            <w:r w:rsidRPr="0049531F">
              <w:rPr>
                <w:rFonts w:ascii="새굴림" w:eastAsia="새굴림" w:hAnsi="새굴림"/>
                <w:sz w:val="22"/>
              </w:rPr>
              <w:t>(search))</w:t>
            </w:r>
          </w:p>
          <w:p w:rsidR="0049531F" w:rsidRPr="0049531F" w:rsidRDefault="0049531F" w:rsidP="0049531F">
            <w:pPr>
              <w:pStyle w:val="ab"/>
              <w:rPr>
                <w:rFonts w:ascii="새굴림" w:eastAsia="새굴림" w:hAnsi="새굴림"/>
                <w:sz w:val="22"/>
              </w:rPr>
            </w:pPr>
          </w:p>
          <w:p w:rsidR="0049531F" w:rsidRDefault="0049531F" w:rsidP="0049531F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t xml:space="preserve">print("수정 </w:t>
            </w:r>
            <w:proofErr w:type="gramStart"/>
            <w:r w:rsidRPr="0049531F">
              <w:rPr>
                <w:rFonts w:ascii="새굴림" w:eastAsia="새굴림" w:hAnsi="새굴림"/>
                <w:sz w:val="22"/>
              </w:rPr>
              <w:t>문자열 :</w:t>
            </w:r>
            <w:proofErr w:type="gramEnd"/>
            <w:r w:rsidRPr="0049531F">
              <w:rPr>
                <w:rFonts w:ascii="새굴림" w:eastAsia="새굴림" w:hAnsi="새굴림"/>
                <w:sz w:val="22"/>
              </w:rPr>
              <w:t>", str)</w:t>
            </w:r>
          </w:p>
        </w:tc>
      </w:tr>
      <w:tr w:rsidR="0049531F" w:rsidTr="0049531F">
        <w:tc>
          <w:tcPr>
            <w:tcW w:w="9016" w:type="dxa"/>
          </w:tcPr>
          <w:p w:rsidR="0049531F" w:rsidRDefault="0049531F" w:rsidP="00205078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=</w:t>
            </w:r>
            <w:r>
              <w:rPr>
                <w:rFonts w:ascii="새굴림" w:eastAsia="새굴림" w:hAnsi="새굴림"/>
                <w:sz w:val="22"/>
              </w:rPr>
              <w:t xml:space="preserve">======= </w:t>
            </w:r>
            <w:r>
              <w:rPr>
                <w:rFonts w:ascii="새굴림" w:eastAsia="새굴림" w:hAnsi="새굴림" w:hint="eastAsia"/>
                <w:sz w:val="22"/>
              </w:rPr>
              <w:t xml:space="preserve">실행 결과 </w:t>
            </w:r>
            <w:r>
              <w:rPr>
                <w:rFonts w:ascii="새굴림" w:eastAsia="새굴림" w:hAnsi="새굴림"/>
                <w:sz w:val="22"/>
              </w:rPr>
              <w:t>===========</w:t>
            </w:r>
          </w:p>
        </w:tc>
      </w:tr>
      <w:tr w:rsidR="0049531F" w:rsidTr="0049531F">
        <w:tc>
          <w:tcPr>
            <w:tcW w:w="9016" w:type="dxa"/>
          </w:tcPr>
          <w:p w:rsidR="0049531F" w:rsidRDefault="0049531F" w:rsidP="00205078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49531F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4EE74522" wp14:editId="4A557A94">
                  <wp:extent cx="5410955" cy="64779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2AF" w:rsidRDefault="00B802A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49531F" w:rsidRDefault="0049531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49531F" w:rsidRDefault="0049531F" w:rsidP="00205078">
      <w:pPr>
        <w:pStyle w:val="ab"/>
        <w:ind w:left="80" w:hanging="80"/>
        <w:rPr>
          <w:rFonts w:ascii="새굴림" w:eastAsia="새굴림" w:hAnsi="새굴림" w:hint="eastAsia"/>
          <w:sz w:val="22"/>
        </w:rPr>
      </w:pPr>
    </w:p>
    <w:p w:rsidR="0023754E" w:rsidRDefault="00205078" w:rsidP="00205078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lastRenderedPageBreak/>
        <w:t xml:space="preserve">2 </w:t>
      </w:r>
      <w:r w:rsidR="00296990">
        <w:rPr>
          <w:rFonts w:ascii="새굴림" w:eastAsia="새굴림" w:hAnsi="새굴림" w:hint="eastAsia"/>
          <w:sz w:val="22"/>
        </w:rPr>
        <w:t xml:space="preserve">아래와 같이 </w:t>
      </w:r>
      <w:r w:rsidR="0023754E">
        <w:rPr>
          <w:rFonts w:ascii="새굴림" w:eastAsia="새굴림" w:hAnsi="새굴림" w:hint="eastAsia"/>
          <w:sz w:val="22"/>
        </w:rPr>
        <w:t>화면에 사각형을 그리고,</w:t>
      </w:r>
      <w:r w:rsidR="0023754E">
        <w:rPr>
          <w:rFonts w:ascii="새굴림" w:eastAsia="새굴림" w:hAnsi="새굴림"/>
          <w:sz w:val="22"/>
        </w:rPr>
        <w:t xml:space="preserve"> </w:t>
      </w:r>
      <w:r w:rsidR="0023754E">
        <w:rPr>
          <w:rFonts w:ascii="새굴림" w:eastAsia="새굴림" w:hAnsi="새굴림" w:hint="eastAsia"/>
          <w:sz w:val="22"/>
        </w:rPr>
        <w:t xml:space="preserve">화살표 키로 사각형을 </w:t>
      </w:r>
      <w:proofErr w:type="gramStart"/>
      <w:r w:rsidR="0023754E">
        <w:rPr>
          <w:rFonts w:ascii="새굴림" w:eastAsia="새굴림" w:hAnsi="새굴림" w:hint="eastAsia"/>
          <w:sz w:val="22"/>
        </w:rPr>
        <w:t>상,하</w:t>
      </w:r>
      <w:proofErr w:type="gramEnd"/>
      <w:r w:rsidR="0023754E">
        <w:rPr>
          <w:rFonts w:ascii="새굴림" w:eastAsia="새굴림" w:hAnsi="새굴림" w:hint="eastAsia"/>
          <w:sz w:val="22"/>
        </w:rPr>
        <w:t xml:space="preserve">,좌,우로 움직이는 </w:t>
      </w:r>
      <w:r w:rsidR="00296990">
        <w:rPr>
          <w:rFonts w:ascii="새굴림" w:eastAsia="새굴림" w:hAnsi="새굴림" w:hint="eastAsia"/>
          <w:sz w:val="22"/>
        </w:rPr>
        <w:t xml:space="preserve">프로그램을 작성하고 결과를 </w:t>
      </w:r>
      <w:proofErr w:type="spellStart"/>
      <w:r w:rsidR="00296990">
        <w:rPr>
          <w:rFonts w:ascii="새굴림" w:eastAsia="새굴림" w:hAnsi="새굴림" w:hint="eastAsia"/>
          <w:sz w:val="22"/>
        </w:rPr>
        <w:t>보이시오</w:t>
      </w:r>
      <w:proofErr w:type="spellEnd"/>
      <w:r w:rsidR="00296990">
        <w:rPr>
          <w:rFonts w:ascii="새굴림" w:eastAsia="새굴림" w:hAnsi="새굴림" w:hint="eastAsia"/>
          <w:sz w:val="22"/>
        </w:rPr>
        <w:t>.</w:t>
      </w:r>
      <w:r w:rsidR="00296990">
        <w:rPr>
          <w:rFonts w:ascii="새굴림" w:eastAsia="새굴림" w:hAnsi="새굴림"/>
          <w:sz w:val="22"/>
        </w:rPr>
        <w:t xml:space="preserve"> </w:t>
      </w:r>
    </w:p>
    <w:p w:rsidR="00296990" w:rsidRDefault="00296990" w:rsidP="00205078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t>&gt;&gt;</w:t>
      </w:r>
    </w:p>
    <w:p w:rsidR="00296990" w:rsidRPr="00296990" w:rsidRDefault="0023754E" w:rsidP="00205078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noProof/>
        </w:rPr>
        <w:drawing>
          <wp:inline distT="0" distB="0" distL="0" distR="0" wp14:anchorId="569AF06B" wp14:editId="2CE35E0C">
            <wp:extent cx="1999494" cy="175260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45" cy="17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새굴림" w:eastAsia="새굴림" w:hAnsi="새굴림" w:hint="eastAsia"/>
          <w:sz w:val="22"/>
        </w:rPr>
        <w:t xml:space="preserve">     </w:t>
      </w:r>
      <w:r>
        <w:rPr>
          <w:noProof/>
        </w:rPr>
        <w:drawing>
          <wp:inline distT="0" distB="0" distL="0" distR="0" wp14:anchorId="59C39D89" wp14:editId="5AD3DAB5">
            <wp:extent cx="1999009" cy="1752175"/>
            <wp:effectExtent l="0" t="0" r="127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735" cy="17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62" w:rsidRDefault="008C3362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tbl>
      <w:tblPr>
        <w:tblStyle w:val="ad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D33541" w:rsidTr="009F4A14">
        <w:tc>
          <w:tcPr>
            <w:tcW w:w="9016" w:type="dxa"/>
          </w:tcPr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=</w:t>
            </w:r>
            <w:r>
              <w:rPr>
                <w:rFonts w:ascii="새굴림" w:eastAsia="새굴림" w:hAnsi="새굴림"/>
                <w:sz w:val="22"/>
              </w:rPr>
              <w:t>======= Source Code ==========</w:t>
            </w:r>
          </w:p>
        </w:tc>
      </w:tr>
      <w:tr w:rsidR="00D33541" w:rsidTr="009F4A14">
        <w:tc>
          <w:tcPr>
            <w:tcW w:w="9016" w:type="dxa"/>
          </w:tcPr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 xml:space="preserve">from </w:t>
            </w:r>
            <w:proofErr w:type="spellStart"/>
            <w:r w:rsidRPr="00D33541">
              <w:rPr>
                <w:rFonts w:ascii="새굴림" w:eastAsia="새굴림" w:hAnsi="새굴림"/>
                <w:sz w:val="22"/>
              </w:rPr>
              <w:t>tkinter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 xml:space="preserve"> import *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 w:hint="eastAsia"/>
                <w:sz w:val="22"/>
              </w:rPr>
            </w:pP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r w:rsidRPr="00D33541">
              <w:rPr>
                <w:rFonts w:ascii="새굴림" w:eastAsia="새굴림" w:hAnsi="새굴림"/>
                <w:sz w:val="22"/>
              </w:rPr>
              <w:t>tk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 xml:space="preserve"> = </w:t>
            </w:r>
            <w:proofErr w:type="gramStart"/>
            <w:r w:rsidRPr="00D33541">
              <w:rPr>
                <w:rFonts w:ascii="새굴림" w:eastAsia="새굴림" w:hAnsi="새굴림"/>
                <w:sz w:val="22"/>
              </w:rPr>
              <w:t>Tk(</w:t>
            </w:r>
            <w:proofErr w:type="gramEnd"/>
            <w:r w:rsidRPr="00D33541">
              <w:rPr>
                <w:rFonts w:ascii="새굴림" w:eastAsia="새굴림" w:hAnsi="새굴림"/>
                <w:sz w:val="22"/>
              </w:rPr>
              <w:t>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 xml:space="preserve">canvas = </w:t>
            </w:r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Canvas(</w:t>
            </w:r>
            <w:proofErr w:type="spellStart"/>
            <w:proofErr w:type="gramEnd"/>
            <w:r w:rsidRPr="00D33541">
              <w:rPr>
                <w:rFonts w:ascii="새굴림" w:eastAsia="새굴림" w:hAnsi="새굴림"/>
                <w:sz w:val="22"/>
              </w:rPr>
              <w:t>tk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>, width=500, height=500)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r w:rsidRPr="00D33541">
              <w:rPr>
                <w:rFonts w:ascii="새굴림" w:eastAsia="새굴림" w:hAnsi="새굴림"/>
                <w:sz w:val="22"/>
              </w:rPr>
              <w:t>rect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 xml:space="preserve"> = </w:t>
            </w: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canvas.create</w:t>
            </w:r>
            <w:proofErr w:type="gramEnd"/>
            <w:r w:rsidRPr="00D33541">
              <w:rPr>
                <w:rFonts w:ascii="새굴림" w:eastAsia="새굴림" w:hAnsi="새굴림"/>
                <w:sz w:val="22"/>
              </w:rPr>
              <w:t>_rectangle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>(200, 200, 300, 300, fill="blue")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>def left(event):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  <w:t>print("왼쪽 이동 ")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canvas.move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</w:t>
            </w:r>
            <w:proofErr w:type="spellStart"/>
            <w:r w:rsidRPr="00D33541">
              <w:rPr>
                <w:rFonts w:ascii="새굴림" w:eastAsia="새굴림" w:hAnsi="새굴림"/>
                <w:sz w:val="22"/>
              </w:rPr>
              <w:t>rect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>, -5, 0)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>def right(event):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  <w:t>print("오른쪽 이동")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canvas.move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</w:t>
            </w:r>
            <w:proofErr w:type="spellStart"/>
            <w:r w:rsidRPr="00D33541">
              <w:rPr>
                <w:rFonts w:ascii="새굴림" w:eastAsia="새굴림" w:hAnsi="새굴림"/>
                <w:sz w:val="22"/>
              </w:rPr>
              <w:t>rect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>, 5, 0)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>def up(event):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  <w:t>print("위쪽 이동")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canvas.move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</w:t>
            </w:r>
            <w:proofErr w:type="spellStart"/>
            <w:r w:rsidRPr="00D33541">
              <w:rPr>
                <w:rFonts w:ascii="새굴림" w:eastAsia="새굴림" w:hAnsi="새굴림"/>
                <w:sz w:val="22"/>
              </w:rPr>
              <w:t>rect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>, 0, -5)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lastRenderedPageBreak/>
              <w:tab/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>def down(event):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  <w:t>print("아래쪽 이동")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canvas.move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</w:t>
            </w:r>
            <w:proofErr w:type="spellStart"/>
            <w:r w:rsidRPr="00D33541">
              <w:rPr>
                <w:rFonts w:ascii="새굴림" w:eastAsia="새굴림" w:hAnsi="새굴림"/>
                <w:sz w:val="22"/>
              </w:rPr>
              <w:t>rect</w:t>
            </w:r>
            <w:proofErr w:type="spellEnd"/>
            <w:r w:rsidRPr="00D33541">
              <w:rPr>
                <w:rFonts w:ascii="새굴림" w:eastAsia="새굴림" w:hAnsi="새굴림"/>
                <w:sz w:val="22"/>
              </w:rPr>
              <w:t>, 0, 5)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tab/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tk.bind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("&lt;Left&gt;", left)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tk.bind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("&lt;Up&gt;", up)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tk.bind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("&lt;Right&gt;", right)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tk.bind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("&lt;Down&gt;", down)</w:t>
            </w: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</w:p>
          <w:p w:rsidR="00D33541" w:rsidRPr="00D33541" w:rsidRDefault="00D33541" w:rsidP="00D33541">
            <w:pPr>
              <w:pStyle w:val="ab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canvas.pack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()</w:t>
            </w:r>
          </w:p>
          <w:p w:rsidR="00D33541" w:rsidRDefault="00D33541" w:rsidP="00D33541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proofErr w:type="spellStart"/>
            <w:proofErr w:type="gramStart"/>
            <w:r w:rsidRPr="00D33541">
              <w:rPr>
                <w:rFonts w:ascii="새굴림" w:eastAsia="새굴림" w:hAnsi="새굴림"/>
                <w:sz w:val="22"/>
              </w:rPr>
              <w:t>tk.mainloop</w:t>
            </w:r>
            <w:proofErr w:type="spellEnd"/>
            <w:proofErr w:type="gramEnd"/>
            <w:r w:rsidRPr="00D33541">
              <w:rPr>
                <w:rFonts w:ascii="새굴림" w:eastAsia="새굴림" w:hAnsi="새굴림"/>
                <w:sz w:val="22"/>
              </w:rPr>
              <w:t>()</w:t>
            </w:r>
          </w:p>
        </w:tc>
      </w:tr>
      <w:tr w:rsidR="00D33541" w:rsidTr="009F4A14">
        <w:tc>
          <w:tcPr>
            <w:tcW w:w="9016" w:type="dxa"/>
          </w:tcPr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lastRenderedPageBreak/>
              <w:t>=</w:t>
            </w:r>
            <w:r>
              <w:rPr>
                <w:rFonts w:ascii="새굴림" w:eastAsia="새굴림" w:hAnsi="새굴림"/>
                <w:sz w:val="22"/>
              </w:rPr>
              <w:t xml:space="preserve">======= </w:t>
            </w:r>
            <w:r>
              <w:rPr>
                <w:rFonts w:ascii="새굴림" w:eastAsia="새굴림" w:hAnsi="새굴림" w:hint="eastAsia"/>
                <w:sz w:val="22"/>
              </w:rPr>
              <w:t xml:space="preserve">실행 결과 </w:t>
            </w:r>
            <w:r>
              <w:rPr>
                <w:rFonts w:ascii="새굴림" w:eastAsia="새굴림" w:hAnsi="새굴림"/>
                <w:sz w:val="22"/>
              </w:rPr>
              <w:t>===========</w:t>
            </w:r>
          </w:p>
        </w:tc>
      </w:tr>
      <w:tr w:rsidR="00D33541" w:rsidTr="009F4A14">
        <w:tc>
          <w:tcPr>
            <w:tcW w:w="9016" w:type="dxa"/>
          </w:tcPr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21C0104B" wp14:editId="72693E53">
                  <wp:extent cx="5731510" cy="2853055"/>
                  <wp:effectExtent l="0" t="0" r="254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2AF" w:rsidRDefault="00B802A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B802AF" w:rsidRDefault="00B802A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B802AF" w:rsidRDefault="00B802A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B802AF" w:rsidRDefault="00B802A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B802AF" w:rsidRDefault="00B802AF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Pr="00B802AF" w:rsidRDefault="00D33541" w:rsidP="00205078">
      <w:pPr>
        <w:pStyle w:val="ab"/>
        <w:ind w:left="80" w:hanging="80"/>
        <w:rPr>
          <w:rFonts w:ascii="새굴림" w:eastAsia="새굴림" w:hAnsi="새굴림" w:hint="eastAsia"/>
          <w:sz w:val="22"/>
        </w:rPr>
      </w:pPr>
    </w:p>
    <w:p w:rsidR="00171634" w:rsidRDefault="00974B52" w:rsidP="00823ED0">
      <w:pPr>
        <w:pStyle w:val="ab"/>
        <w:ind w:left="220" w:hangingChars="100" w:hanging="22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lastRenderedPageBreak/>
        <w:t>3</w:t>
      </w:r>
      <w:r w:rsidR="00993851">
        <w:rPr>
          <w:rFonts w:ascii="새굴림" w:eastAsia="새굴림" w:hAnsi="새굴림"/>
          <w:sz w:val="22"/>
        </w:rPr>
        <w:t xml:space="preserve"> </w:t>
      </w:r>
      <w:r w:rsidR="00823ED0">
        <w:rPr>
          <w:rFonts w:ascii="새굴림" w:eastAsia="새굴림" w:hAnsi="새굴림"/>
          <w:sz w:val="22"/>
        </w:rPr>
        <w:t>1</w:t>
      </w:r>
      <w:r w:rsidR="003B04A1">
        <w:rPr>
          <w:rFonts w:ascii="새굴림" w:eastAsia="새굴림" w:hAnsi="새굴림"/>
          <w:sz w:val="22"/>
        </w:rPr>
        <w:t>_3.txt</w:t>
      </w:r>
      <w:r w:rsidR="003B04A1">
        <w:rPr>
          <w:rFonts w:ascii="새굴림" w:eastAsia="새굴림" w:hAnsi="새굴림" w:hint="eastAsia"/>
          <w:sz w:val="22"/>
        </w:rPr>
        <w:t xml:space="preserve">파일을 다운받아서 파일내에서 </w:t>
      </w:r>
      <w:r w:rsidR="00823ED0">
        <w:rPr>
          <w:rFonts w:ascii="새굴림" w:eastAsia="새굴림" w:hAnsi="새굴림" w:hint="eastAsia"/>
          <w:sz w:val="22"/>
        </w:rPr>
        <w:t xml:space="preserve">각 줄의 앞에 번호를 매겨서 다시 파일에 쓰는 프로그램을 </w:t>
      </w:r>
      <w:r w:rsidR="003B04A1">
        <w:rPr>
          <w:rFonts w:ascii="새굴림" w:eastAsia="새굴림" w:hAnsi="새굴림" w:hint="eastAsia"/>
          <w:sz w:val="22"/>
        </w:rPr>
        <w:t xml:space="preserve">작성하고 결과를 </w:t>
      </w:r>
      <w:proofErr w:type="spellStart"/>
      <w:r w:rsidR="003B04A1">
        <w:rPr>
          <w:rFonts w:ascii="새굴림" w:eastAsia="새굴림" w:hAnsi="새굴림" w:hint="eastAsia"/>
          <w:sz w:val="22"/>
        </w:rPr>
        <w:t>보이시오</w:t>
      </w:r>
      <w:proofErr w:type="spellEnd"/>
      <w:r w:rsidR="003B04A1">
        <w:rPr>
          <w:rFonts w:ascii="새굴림" w:eastAsia="새굴림" w:hAnsi="새굴림" w:hint="eastAsia"/>
          <w:sz w:val="22"/>
        </w:rPr>
        <w:t>.</w:t>
      </w:r>
      <w:r w:rsidR="003B04A1">
        <w:rPr>
          <w:rFonts w:ascii="새굴림" w:eastAsia="새굴림" w:hAnsi="새굴림"/>
          <w:sz w:val="22"/>
        </w:rPr>
        <w:t xml:space="preserve"> </w:t>
      </w:r>
    </w:p>
    <w:p w:rsidR="003B04A1" w:rsidRDefault="00823ED0" w:rsidP="00205078">
      <w:pPr>
        <w:pStyle w:val="ab"/>
        <w:ind w:left="80" w:hanging="80"/>
        <w:rPr>
          <w:rFonts w:ascii="새굴림" w:eastAsia="새굴림" w:hAnsi="새굴림"/>
          <w:sz w:val="22"/>
        </w:rPr>
      </w:pPr>
      <w:proofErr w:type="spellStart"/>
      <w:r>
        <w:rPr>
          <w:rFonts w:ascii="새굴림" w:eastAsia="새굴림" w:hAnsi="새굴림" w:hint="eastAsia"/>
          <w:sz w:val="22"/>
        </w:rPr>
        <w:t>실행</w:t>
      </w:r>
      <w:r w:rsidR="003B04A1">
        <w:rPr>
          <w:rFonts w:ascii="새굴림" w:eastAsia="새굴림" w:hAnsi="새굴림" w:hint="eastAsia"/>
          <w:sz w:val="22"/>
        </w:rPr>
        <w:t>전</w:t>
      </w:r>
      <w:proofErr w:type="spellEnd"/>
      <w:r w:rsidR="003B04A1">
        <w:rPr>
          <w:rFonts w:ascii="새굴림" w:eastAsia="새굴림" w:hAnsi="새굴림" w:hint="eastAsia"/>
          <w:sz w:val="22"/>
        </w:rPr>
        <w:t>:</w:t>
      </w:r>
      <w:r w:rsidR="003B04A1">
        <w:rPr>
          <w:rFonts w:ascii="새굴림" w:eastAsia="새굴림" w:hAnsi="새굴림"/>
          <w:sz w:val="22"/>
        </w:rPr>
        <w:t xml:space="preserve">                                            </w:t>
      </w:r>
      <w:proofErr w:type="spellStart"/>
      <w:r>
        <w:rPr>
          <w:rFonts w:ascii="새굴림" w:eastAsia="새굴림" w:hAnsi="새굴림" w:hint="eastAsia"/>
          <w:sz w:val="22"/>
        </w:rPr>
        <w:t>실행</w:t>
      </w:r>
      <w:r w:rsidR="003B04A1">
        <w:rPr>
          <w:rFonts w:ascii="새굴림" w:eastAsia="새굴림" w:hAnsi="새굴림" w:hint="eastAsia"/>
          <w:sz w:val="22"/>
        </w:rPr>
        <w:t>후</w:t>
      </w:r>
      <w:proofErr w:type="spellEnd"/>
      <w:r w:rsidR="003B04A1">
        <w:rPr>
          <w:rFonts w:ascii="새굴림" w:eastAsia="새굴림" w:hAnsi="새굴림" w:hint="eastAsia"/>
          <w:sz w:val="22"/>
        </w:rPr>
        <w:t>:</w:t>
      </w:r>
    </w:p>
    <w:p w:rsidR="003B04A1" w:rsidRDefault="003B04A1" w:rsidP="00205078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 xml:space="preserve">      </w:t>
      </w:r>
      <w:r w:rsidR="00823ED0">
        <w:rPr>
          <w:noProof/>
        </w:rPr>
        <w:drawing>
          <wp:inline distT="0" distB="0" distL="0" distR="0" wp14:anchorId="73ADA4B6" wp14:editId="109BD7E6">
            <wp:extent cx="1225751" cy="31869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3244" cy="32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ED0">
        <w:rPr>
          <w:rFonts w:ascii="새굴림" w:eastAsia="새굴림" w:hAnsi="새굴림"/>
          <w:sz w:val="22"/>
        </w:rPr>
        <w:t xml:space="preserve">    </w:t>
      </w:r>
      <w:r w:rsidR="0023754E">
        <w:rPr>
          <w:rFonts w:ascii="새굴림" w:eastAsia="새굴림" w:hAnsi="새굴림"/>
          <w:sz w:val="22"/>
        </w:rPr>
        <w:t xml:space="preserve">                 </w:t>
      </w:r>
      <w:r w:rsidR="00823ED0">
        <w:rPr>
          <w:rFonts w:ascii="새굴림" w:eastAsia="새굴림" w:hAnsi="새굴림"/>
          <w:sz w:val="22"/>
        </w:rPr>
        <w:t xml:space="preserve"> </w:t>
      </w:r>
      <w:r w:rsidR="00823ED0">
        <w:rPr>
          <w:noProof/>
        </w:rPr>
        <w:drawing>
          <wp:inline distT="0" distB="0" distL="0" distR="0" wp14:anchorId="682FAD99" wp14:editId="5F995E2C">
            <wp:extent cx="1349188" cy="3151388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9187" cy="32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D33541" w:rsidTr="009F4A14">
        <w:tc>
          <w:tcPr>
            <w:tcW w:w="9016" w:type="dxa"/>
          </w:tcPr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=</w:t>
            </w:r>
            <w:r>
              <w:rPr>
                <w:rFonts w:ascii="새굴림" w:eastAsia="새굴림" w:hAnsi="새굴림"/>
                <w:sz w:val="22"/>
              </w:rPr>
              <w:t>======= Source Code ==========</w:t>
            </w:r>
          </w:p>
        </w:tc>
      </w:tr>
      <w:tr w:rsidR="00D33541" w:rsidTr="009F4A14">
        <w:tc>
          <w:tcPr>
            <w:tcW w:w="9016" w:type="dxa"/>
          </w:tcPr>
          <w:p w:rsidR="00295BF5" w:rsidRPr="00295BF5" w:rsidRDefault="00295BF5" w:rsidP="00295BF5">
            <w:pPr>
              <w:pStyle w:val="ab"/>
              <w:rPr>
                <w:ins w:id="0" w:author="PKNU" w:date="2022-12-14T15:55:00Z"/>
                <w:rFonts w:ascii="새굴림" w:eastAsia="새굴림" w:hAnsi="새굴림"/>
                <w:sz w:val="22"/>
              </w:rPr>
            </w:pPr>
            <w:proofErr w:type="spellStart"/>
            <w:ins w:id="1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>fp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 xml:space="preserve"> = open("1_3.txt"</w:t>
              </w:r>
              <w:proofErr w:type="gramStart"/>
              <w:r w:rsidRPr="00295BF5">
                <w:rPr>
                  <w:rFonts w:ascii="새굴림" w:eastAsia="새굴림" w:hAnsi="새굴림"/>
                  <w:sz w:val="22"/>
                </w:rPr>
                <w:t>).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readlines</w:t>
              </w:r>
              <w:proofErr w:type="spellEnd"/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>()</w:t>
              </w:r>
              <w:r>
                <w:rPr>
                  <w:rFonts w:ascii="새굴림" w:eastAsia="새굴림" w:hAnsi="새굴림"/>
                  <w:sz w:val="22"/>
                </w:rPr>
                <w:t xml:space="preserve"> </w:t>
              </w:r>
              <w:r>
                <w:rPr>
                  <w:rFonts w:ascii="새굴림" w:eastAsia="새굴림" w:hAnsi="새굴림" w:hint="eastAsia"/>
                  <w:sz w:val="22"/>
                </w:rPr>
                <w:t>#같은 경로</w:t>
              </w:r>
            </w:ins>
          </w:p>
          <w:p w:rsidR="00295BF5" w:rsidRPr="00295BF5" w:rsidRDefault="00295BF5" w:rsidP="00295BF5">
            <w:pPr>
              <w:pStyle w:val="ab"/>
              <w:rPr>
                <w:ins w:id="2" w:author="PKNU" w:date="2022-12-14T15:55:00Z"/>
                <w:rFonts w:ascii="새굴림" w:eastAsia="새굴림" w:hAnsi="새굴림"/>
                <w:sz w:val="22"/>
              </w:rPr>
            </w:pPr>
            <w:proofErr w:type="spellStart"/>
            <w:ins w:id="3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>newStr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 xml:space="preserve"> = []</w:t>
              </w:r>
            </w:ins>
          </w:p>
          <w:p w:rsidR="00295BF5" w:rsidRPr="00295BF5" w:rsidRDefault="00295BF5" w:rsidP="00295BF5">
            <w:pPr>
              <w:pStyle w:val="ab"/>
              <w:rPr>
                <w:ins w:id="4" w:author="PKNU" w:date="2022-12-14T15:55:00Z"/>
                <w:rFonts w:ascii="새굴림" w:eastAsia="새굴림" w:hAnsi="새굴림"/>
                <w:sz w:val="22"/>
              </w:rPr>
            </w:pPr>
            <w:ins w:id="5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 xml:space="preserve">wp = </w:t>
              </w:r>
              <w:proofErr w:type="gramStart"/>
              <w:r w:rsidRPr="00295BF5">
                <w:rPr>
                  <w:rFonts w:ascii="새굴림" w:eastAsia="새굴림" w:hAnsi="새굴림"/>
                  <w:sz w:val="22"/>
                </w:rPr>
                <w:t>open(</w:t>
              </w:r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>"1_3.txt", "w")</w:t>
              </w:r>
            </w:ins>
          </w:p>
          <w:p w:rsidR="00295BF5" w:rsidRPr="00295BF5" w:rsidRDefault="00295BF5" w:rsidP="00295BF5">
            <w:pPr>
              <w:pStyle w:val="ab"/>
              <w:rPr>
                <w:ins w:id="6" w:author="PKNU" w:date="2022-12-14T15:55:00Z"/>
                <w:rFonts w:ascii="새굴림" w:eastAsia="새굴림" w:hAnsi="새굴림"/>
                <w:sz w:val="22"/>
              </w:rPr>
            </w:pPr>
            <w:ins w:id="7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>test = ["hi", "two"]</w:t>
              </w:r>
            </w:ins>
          </w:p>
          <w:p w:rsidR="00295BF5" w:rsidRPr="00295BF5" w:rsidRDefault="00295BF5" w:rsidP="00295BF5">
            <w:pPr>
              <w:pStyle w:val="ab"/>
              <w:rPr>
                <w:ins w:id="8" w:author="PKNU" w:date="2022-12-14T15:55:00Z"/>
                <w:rFonts w:ascii="새굴림" w:eastAsia="새굴림" w:hAnsi="새굴림"/>
                <w:sz w:val="22"/>
              </w:rPr>
            </w:pPr>
            <w:ins w:id="9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 xml:space="preserve">for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idx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, s in enumerate(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fp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):</w:t>
              </w:r>
            </w:ins>
          </w:p>
          <w:p w:rsidR="00295BF5" w:rsidRPr="00295BF5" w:rsidRDefault="00295BF5" w:rsidP="00295BF5">
            <w:pPr>
              <w:pStyle w:val="ab"/>
              <w:rPr>
                <w:ins w:id="10" w:author="PKNU" w:date="2022-12-14T15:55:00Z"/>
                <w:rFonts w:ascii="새굴림" w:eastAsia="새굴림" w:hAnsi="새굴림"/>
                <w:sz w:val="22"/>
              </w:rPr>
            </w:pPr>
            <w:ins w:id="11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 xml:space="preserve">    entry = str(idx+1) + ": " + s</w:t>
              </w:r>
            </w:ins>
          </w:p>
          <w:p w:rsidR="00295BF5" w:rsidRPr="00295BF5" w:rsidRDefault="00295BF5" w:rsidP="00295BF5">
            <w:pPr>
              <w:pStyle w:val="ab"/>
              <w:rPr>
                <w:ins w:id="12" w:author="PKNU" w:date="2022-12-14T15:55:00Z"/>
                <w:rFonts w:ascii="새굴림" w:eastAsia="새굴림" w:hAnsi="새굴림"/>
                <w:sz w:val="22"/>
              </w:rPr>
            </w:pPr>
            <w:ins w:id="13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 xml:space="preserve">   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newStr.append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(entry)</w:t>
              </w:r>
            </w:ins>
          </w:p>
          <w:p w:rsidR="00295BF5" w:rsidRPr="00295BF5" w:rsidRDefault="00295BF5" w:rsidP="00295BF5">
            <w:pPr>
              <w:pStyle w:val="ab"/>
              <w:rPr>
                <w:ins w:id="14" w:author="PKNU" w:date="2022-12-14T15:55:00Z"/>
                <w:rFonts w:ascii="새굴림" w:eastAsia="새굴림" w:hAnsi="새굴림"/>
                <w:sz w:val="22"/>
              </w:rPr>
            </w:pPr>
            <w:ins w:id="15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 xml:space="preserve">for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i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 xml:space="preserve"> in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newStr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:</w:t>
              </w:r>
            </w:ins>
          </w:p>
          <w:p w:rsidR="00295BF5" w:rsidRPr="00295BF5" w:rsidRDefault="00295BF5" w:rsidP="00295BF5">
            <w:pPr>
              <w:pStyle w:val="ab"/>
              <w:rPr>
                <w:ins w:id="16" w:author="PKNU" w:date="2022-12-14T15:55:00Z"/>
                <w:rFonts w:ascii="새굴림" w:eastAsia="새굴림" w:hAnsi="새굴림"/>
                <w:sz w:val="22"/>
              </w:rPr>
            </w:pPr>
            <w:ins w:id="17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 xml:space="preserve">    </w:t>
              </w:r>
              <w:proofErr w:type="spellStart"/>
              <w:proofErr w:type="gramStart"/>
              <w:r w:rsidRPr="00295BF5">
                <w:rPr>
                  <w:rFonts w:ascii="새굴림" w:eastAsia="새굴림" w:hAnsi="새굴림"/>
                  <w:sz w:val="22"/>
                </w:rPr>
                <w:t>wp.write</w:t>
              </w:r>
              <w:proofErr w:type="spellEnd"/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>(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i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)</w:t>
              </w:r>
            </w:ins>
          </w:p>
          <w:p w:rsidR="00295BF5" w:rsidRPr="00295BF5" w:rsidRDefault="00295BF5" w:rsidP="00295BF5">
            <w:pPr>
              <w:pStyle w:val="ab"/>
              <w:rPr>
                <w:ins w:id="18" w:author="PKNU" w:date="2022-12-14T15:55:00Z"/>
                <w:rFonts w:ascii="새굴림" w:eastAsia="새굴림" w:hAnsi="새굴림"/>
                <w:sz w:val="22"/>
              </w:rPr>
            </w:pPr>
            <w:proofErr w:type="spellStart"/>
            <w:proofErr w:type="gramStart"/>
            <w:ins w:id="19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>wp.close</w:t>
              </w:r>
              <w:proofErr w:type="spellEnd"/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>()</w:t>
              </w:r>
            </w:ins>
          </w:p>
          <w:p w:rsidR="00D33541" w:rsidRPr="00D33541" w:rsidDel="00295BF5" w:rsidRDefault="00295BF5" w:rsidP="00295BF5">
            <w:pPr>
              <w:pStyle w:val="ab"/>
              <w:rPr>
                <w:del w:id="20" w:author="PKNU" w:date="2022-12-14T15:55:00Z"/>
                <w:rFonts w:ascii="새굴림" w:eastAsia="새굴림" w:hAnsi="새굴림"/>
                <w:sz w:val="22"/>
              </w:rPr>
            </w:pPr>
            <w:ins w:id="21" w:author="PKNU" w:date="2022-12-14T15:55:00Z">
              <w:r w:rsidRPr="00295BF5">
                <w:rPr>
                  <w:rFonts w:ascii="새굴림" w:eastAsia="새굴림" w:hAnsi="새굴림"/>
                  <w:sz w:val="22"/>
                </w:rPr>
                <w:t>print("실행 완료")</w:t>
              </w:r>
            </w:ins>
          </w:p>
          <w:p w:rsidR="00D33541" w:rsidRPr="00D33541" w:rsidDel="00295BF5" w:rsidRDefault="00D33541" w:rsidP="009F4A14">
            <w:pPr>
              <w:pStyle w:val="ab"/>
              <w:rPr>
                <w:del w:id="22" w:author="PKNU" w:date="2022-12-14T15:55:00Z"/>
                <w:rFonts w:ascii="새굴림" w:eastAsia="새굴림" w:hAnsi="새굴림"/>
                <w:sz w:val="22"/>
              </w:rPr>
            </w:pPr>
            <w:del w:id="23" w:author="PKNU" w:date="2022-12-14T15:55:00Z">
              <w:r w:rsidRPr="00D33541" w:rsidDel="00295BF5">
                <w:rPr>
                  <w:rFonts w:ascii="새굴림" w:eastAsia="새굴림" w:hAnsi="새굴림"/>
                  <w:sz w:val="22"/>
                </w:rPr>
                <w:delText>canvas.pack()</w:delText>
              </w:r>
            </w:del>
          </w:p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del w:id="24" w:author="PKNU" w:date="2022-12-14T15:55:00Z">
              <w:r w:rsidRPr="00D33541" w:rsidDel="00295BF5">
                <w:rPr>
                  <w:rFonts w:ascii="새굴림" w:eastAsia="새굴림" w:hAnsi="새굴림"/>
                  <w:sz w:val="22"/>
                </w:rPr>
                <w:delText>tk.mainloop()</w:delText>
              </w:r>
            </w:del>
          </w:p>
        </w:tc>
      </w:tr>
      <w:tr w:rsidR="00D33541" w:rsidTr="009F4A14">
        <w:tc>
          <w:tcPr>
            <w:tcW w:w="9016" w:type="dxa"/>
          </w:tcPr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=</w:t>
            </w:r>
            <w:r>
              <w:rPr>
                <w:rFonts w:ascii="새굴림" w:eastAsia="새굴림" w:hAnsi="새굴림"/>
                <w:sz w:val="22"/>
              </w:rPr>
              <w:t xml:space="preserve">======= </w:t>
            </w:r>
            <w:r>
              <w:rPr>
                <w:rFonts w:ascii="새굴림" w:eastAsia="새굴림" w:hAnsi="새굴림" w:hint="eastAsia"/>
                <w:sz w:val="22"/>
              </w:rPr>
              <w:t xml:space="preserve">실행 결과 </w:t>
            </w:r>
            <w:r>
              <w:rPr>
                <w:rFonts w:ascii="새굴림" w:eastAsia="새굴림" w:hAnsi="새굴림"/>
                <w:sz w:val="22"/>
              </w:rPr>
              <w:t>===========</w:t>
            </w:r>
          </w:p>
        </w:tc>
      </w:tr>
      <w:tr w:rsidR="00D33541" w:rsidTr="009F4A14">
        <w:tc>
          <w:tcPr>
            <w:tcW w:w="9016" w:type="dxa"/>
          </w:tcPr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lastRenderedPageBreak/>
              <w:drawing>
                <wp:inline distT="0" distB="0" distL="0" distR="0" wp14:anchorId="1210FA2F" wp14:editId="1C1DB1C5">
                  <wp:extent cx="1752845" cy="20957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/>
                <w:sz w:val="22"/>
              </w:rPr>
            </w:pPr>
            <w:r>
              <w:rPr>
                <w:rFonts w:ascii="새굴림" w:eastAsia="새굴림" w:hAnsi="새굴림" w:hint="eastAsia"/>
                <w:sz w:val="22"/>
              </w:rPr>
              <w:t>-&gt;</w:t>
            </w:r>
          </w:p>
          <w:p w:rsidR="00D33541" w:rsidRDefault="00D33541" w:rsidP="009F4A14">
            <w:pPr>
              <w:pStyle w:val="ab"/>
              <w:shd w:val="clear" w:color="auto" w:fill="auto"/>
              <w:rPr>
                <w:rFonts w:ascii="새굴림" w:eastAsia="새굴림" w:hAnsi="새굴림" w:hint="eastAsia"/>
                <w:sz w:val="22"/>
              </w:rPr>
            </w:pPr>
            <w:r w:rsidRPr="00D33541">
              <w:rPr>
                <w:rFonts w:ascii="새굴림" w:eastAsia="새굴림" w:hAnsi="새굴림"/>
                <w:sz w:val="22"/>
              </w:rPr>
              <w:drawing>
                <wp:inline distT="0" distB="0" distL="0" distR="0" wp14:anchorId="2A41454D" wp14:editId="793CC6D9">
                  <wp:extent cx="5731510" cy="353314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4A1" w:rsidRDefault="00D33541" w:rsidP="00D33541">
      <w:pPr>
        <w:pStyle w:val="ab"/>
        <w:numPr>
          <w:ilvl w:val="0"/>
          <w:numId w:val="40"/>
        </w:numPr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1_3</w:t>
      </w:r>
      <w:ins w:id="25" w:author="PKNU" w:date="2022-12-14T15:49:00Z">
        <w:r>
          <w:rPr>
            <w:rFonts w:ascii="새굴림" w:eastAsia="새굴림" w:hAnsi="새굴림" w:hint="eastAsia"/>
            <w:sz w:val="22"/>
          </w:rPr>
          <w:t>.txt</w:t>
        </w:r>
        <w:r>
          <w:rPr>
            <w:rFonts w:ascii="새굴림" w:eastAsia="새굴림" w:hAnsi="새굴림"/>
            <w:sz w:val="22"/>
          </w:rPr>
          <w:t xml:space="preserve"> </w:t>
        </w:r>
        <w:r>
          <w:rPr>
            <w:rFonts w:ascii="새굴림" w:eastAsia="새굴림" w:hAnsi="새굴림" w:hint="eastAsia"/>
            <w:sz w:val="22"/>
          </w:rPr>
          <w:t xml:space="preserve">파일의 경로는 </w:t>
        </w:r>
        <w:r w:rsidR="00410E69">
          <w:rPr>
            <w:rFonts w:ascii="새굴림" w:eastAsia="새굴림" w:hAnsi="새굴림" w:hint="eastAsia"/>
            <w:sz w:val="22"/>
          </w:rPr>
          <w:t xml:space="preserve">test1.py 파일과 같은 경로에 </w:t>
        </w:r>
        <w:proofErr w:type="spellStart"/>
        <w:r w:rsidR="00410E69">
          <w:rPr>
            <w:rFonts w:ascii="새굴림" w:eastAsia="새굴림" w:hAnsi="새굴림" w:hint="eastAsia"/>
            <w:sz w:val="22"/>
          </w:rPr>
          <w:t>위치해있습니다</w:t>
        </w:r>
        <w:proofErr w:type="spellEnd"/>
        <w:r w:rsidR="00410E69">
          <w:rPr>
            <w:rFonts w:ascii="새굴림" w:eastAsia="새굴림" w:hAnsi="새굴림" w:hint="eastAsia"/>
            <w:sz w:val="22"/>
          </w:rPr>
          <w:t>.</w:t>
        </w:r>
      </w:ins>
      <w:del w:id="26" w:author="PKNU" w:date="2022-12-14T15:49:00Z">
        <w:r w:rsidDel="00D33541">
          <w:rPr>
            <w:rFonts w:ascii="새굴림" w:eastAsia="새굴림" w:hAnsi="새굴림" w:hint="eastAsia"/>
            <w:sz w:val="22"/>
          </w:rPr>
          <w:delText>.</w:delText>
        </w:r>
      </w:del>
    </w:p>
    <w:p w:rsidR="00993851" w:rsidRDefault="0099385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Default="00D3354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Default="00D3354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Default="00D3354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Default="00D3354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Default="00D3354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RDefault="00D33541" w:rsidP="00205078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D33541" w:rsidDel="00295BF5" w:rsidRDefault="00D33541" w:rsidP="00205078">
      <w:pPr>
        <w:pStyle w:val="ab"/>
        <w:ind w:left="80" w:hanging="80"/>
        <w:rPr>
          <w:del w:id="27" w:author="PKNU" w:date="2022-12-14T15:55:00Z"/>
          <w:rFonts w:ascii="새굴림" w:eastAsia="새굴림" w:hAnsi="새굴림"/>
          <w:sz w:val="22"/>
        </w:rPr>
      </w:pPr>
    </w:p>
    <w:p w:rsidR="00D33541" w:rsidDel="00295BF5" w:rsidRDefault="00D33541" w:rsidP="00295BF5">
      <w:pPr>
        <w:pStyle w:val="ab"/>
        <w:rPr>
          <w:del w:id="28" w:author="PKNU" w:date="2022-12-14T15:55:00Z"/>
          <w:rFonts w:ascii="새굴림" w:eastAsia="새굴림" w:hAnsi="새굴림" w:hint="eastAsia"/>
          <w:sz w:val="22"/>
        </w:rPr>
        <w:pPrChange w:id="29" w:author="PKNU" w:date="2022-12-14T15:55:00Z">
          <w:pPr>
            <w:pStyle w:val="ab"/>
            <w:ind w:left="80" w:hanging="80"/>
          </w:pPr>
        </w:pPrChange>
      </w:pPr>
    </w:p>
    <w:p w:rsidR="00D33541" w:rsidDel="00295BF5" w:rsidRDefault="00D33541" w:rsidP="00295BF5">
      <w:pPr>
        <w:pStyle w:val="ab"/>
        <w:rPr>
          <w:del w:id="30" w:author="PKNU" w:date="2022-12-14T15:55:00Z"/>
          <w:rFonts w:ascii="새굴림" w:eastAsia="새굴림" w:hAnsi="새굴림"/>
          <w:sz w:val="22"/>
        </w:rPr>
        <w:pPrChange w:id="31" w:author="PKNU" w:date="2022-12-14T15:55:00Z">
          <w:pPr>
            <w:pStyle w:val="ab"/>
            <w:ind w:left="80" w:hanging="80"/>
          </w:pPr>
        </w:pPrChange>
      </w:pPr>
    </w:p>
    <w:p w:rsidR="00D33541" w:rsidDel="00295BF5" w:rsidRDefault="00D33541" w:rsidP="00295BF5">
      <w:pPr>
        <w:pStyle w:val="ab"/>
        <w:rPr>
          <w:del w:id="32" w:author="PKNU" w:date="2022-12-14T15:55:00Z"/>
          <w:rFonts w:ascii="새굴림" w:eastAsia="새굴림" w:hAnsi="새굴림"/>
          <w:sz w:val="22"/>
        </w:rPr>
        <w:pPrChange w:id="33" w:author="PKNU" w:date="2022-12-14T15:55:00Z">
          <w:pPr>
            <w:pStyle w:val="ab"/>
            <w:ind w:left="80" w:hanging="80"/>
          </w:pPr>
        </w:pPrChange>
      </w:pPr>
    </w:p>
    <w:p w:rsidR="00D33541" w:rsidDel="00295BF5" w:rsidRDefault="00D33541" w:rsidP="00295BF5">
      <w:pPr>
        <w:pStyle w:val="ab"/>
        <w:rPr>
          <w:del w:id="34" w:author="PKNU" w:date="2022-12-14T15:55:00Z"/>
          <w:rFonts w:ascii="새굴림" w:eastAsia="새굴림" w:hAnsi="새굴림"/>
          <w:sz w:val="22"/>
        </w:rPr>
        <w:pPrChange w:id="35" w:author="PKNU" w:date="2022-12-14T15:55:00Z">
          <w:pPr>
            <w:pStyle w:val="ab"/>
            <w:ind w:left="80" w:hanging="80"/>
          </w:pPr>
        </w:pPrChange>
      </w:pPr>
    </w:p>
    <w:p w:rsidR="00D33541" w:rsidDel="00295BF5" w:rsidRDefault="00D33541" w:rsidP="00295BF5">
      <w:pPr>
        <w:pStyle w:val="ab"/>
        <w:rPr>
          <w:del w:id="36" w:author="PKNU" w:date="2022-12-14T15:55:00Z"/>
          <w:rFonts w:ascii="새굴림" w:eastAsia="새굴림" w:hAnsi="새굴림"/>
          <w:sz w:val="22"/>
        </w:rPr>
        <w:pPrChange w:id="37" w:author="PKNU" w:date="2022-12-14T15:55:00Z">
          <w:pPr>
            <w:pStyle w:val="ab"/>
            <w:ind w:left="80" w:hanging="80"/>
          </w:pPr>
        </w:pPrChange>
      </w:pPr>
    </w:p>
    <w:p w:rsidR="00D33541" w:rsidDel="00295BF5" w:rsidRDefault="00D33541" w:rsidP="00295BF5">
      <w:pPr>
        <w:pStyle w:val="ab"/>
        <w:rPr>
          <w:del w:id="38" w:author="PKNU" w:date="2022-12-14T15:55:00Z"/>
          <w:rFonts w:ascii="새굴림" w:eastAsia="새굴림" w:hAnsi="새굴림"/>
          <w:sz w:val="22"/>
        </w:rPr>
        <w:pPrChange w:id="39" w:author="PKNU" w:date="2022-12-14T15:55:00Z">
          <w:pPr>
            <w:pStyle w:val="ab"/>
            <w:ind w:left="80" w:hanging="80"/>
          </w:pPr>
        </w:pPrChange>
      </w:pPr>
    </w:p>
    <w:p w:rsidR="00D33541" w:rsidDel="00295BF5" w:rsidRDefault="00D33541" w:rsidP="00295BF5">
      <w:pPr>
        <w:pStyle w:val="ab"/>
        <w:rPr>
          <w:del w:id="40" w:author="PKNU" w:date="2022-12-14T15:55:00Z"/>
          <w:rFonts w:ascii="새굴림" w:eastAsia="새굴림" w:hAnsi="새굴림"/>
          <w:sz w:val="22"/>
        </w:rPr>
        <w:pPrChange w:id="41" w:author="PKNU" w:date="2022-12-14T15:55:00Z">
          <w:pPr>
            <w:pStyle w:val="ab"/>
            <w:ind w:left="80" w:hanging="80"/>
          </w:pPr>
        </w:pPrChange>
      </w:pPr>
    </w:p>
    <w:p w:rsidR="00D33541" w:rsidRPr="004829DD" w:rsidRDefault="00D33541" w:rsidP="00295BF5">
      <w:pPr>
        <w:pStyle w:val="ab"/>
        <w:rPr>
          <w:rFonts w:ascii="새굴림" w:eastAsia="새굴림" w:hAnsi="새굴림" w:hint="eastAsia"/>
          <w:sz w:val="22"/>
        </w:rPr>
        <w:pPrChange w:id="42" w:author="PKNU" w:date="2022-12-14T15:55:00Z">
          <w:pPr>
            <w:pStyle w:val="ab"/>
            <w:ind w:left="80" w:hanging="80"/>
          </w:pPr>
        </w:pPrChange>
      </w:pPr>
    </w:p>
    <w:p w:rsidR="00D87D57" w:rsidRDefault="00974B52" w:rsidP="006A71A1">
      <w:pPr>
        <w:pStyle w:val="ab"/>
        <w:ind w:left="220" w:hangingChars="100" w:hanging="220"/>
        <w:rPr>
          <w:rFonts w:ascii="새굴림" w:eastAsia="새굴림" w:hAnsi="새굴림"/>
          <w:sz w:val="22"/>
        </w:rPr>
      </w:pPr>
      <w:r>
        <w:rPr>
          <w:rFonts w:ascii="새굴림" w:eastAsia="새굴림" w:hAnsi="새굴림"/>
          <w:sz w:val="22"/>
        </w:rPr>
        <w:lastRenderedPageBreak/>
        <w:t xml:space="preserve">4 </w:t>
      </w:r>
      <w:r w:rsidR="009E0D23">
        <w:rPr>
          <w:rFonts w:ascii="새굴림" w:eastAsia="새굴림" w:hAnsi="새굴림"/>
          <w:sz w:val="22"/>
        </w:rPr>
        <w:t xml:space="preserve">   </w:t>
      </w:r>
      <w:r w:rsidR="00296990">
        <w:rPr>
          <w:rFonts w:ascii="새굴림" w:eastAsia="새굴림" w:hAnsi="새굴림" w:hint="eastAsia"/>
          <w:sz w:val="22"/>
        </w:rPr>
        <w:t xml:space="preserve">람다식을 사용하여 아래와 같이 </w:t>
      </w:r>
      <w:r w:rsidR="00823ED0">
        <w:rPr>
          <w:rFonts w:ascii="새굴림" w:eastAsia="새굴림" w:hAnsi="새굴림" w:hint="eastAsia"/>
          <w:sz w:val="22"/>
        </w:rPr>
        <w:t xml:space="preserve">정수 리스트를 필터링하는 프로그램을 작성하고 </w:t>
      </w:r>
      <w:r w:rsidR="00296990">
        <w:rPr>
          <w:rFonts w:ascii="새굴림" w:eastAsia="새굴림" w:hAnsi="새굴림" w:hint="eastAsia"/>
          <w:sz w:val="22"/>
        </w:rPr>
        <w:t xml:space="preserve">결과를 </w:t>
      </w:r>
      <w:proofErr w:type="spellStart"/>
      <w:r w:rsidR="00296990">
        <w:rPr>
          <w:rFonts w:ascii="새굴림" w:eastAsia="새굴림" w:hAnsi="새굴림" w:hint="eastAsia"/>
          <w:sz w:val="22"/>
        </w:rPr>
        <w:t>보이시오</w:t>
      </w:r>
      <w:proofErr w:type="spellEnd"/>
      <w:r w:rsidR="00296990">
        <w:rPr>
          <w:rFonts w:ascii="새굴림" w:eastAsia="새굴림" w:hAnsi="새굴림" w:hint="eastAsia"/>
          <w:sz w:val="22"/>
        </w:rPr>
        <w:t>.</w:t>
      </w:r>
    </w:p>
    <w:p w:rsidR="006A71A1" w:rsidRDefault="00D51FD2" w:rsidP="00296990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rFonts w:ascii="새굴림" w:eastAsia="새굴림" w:hAnsi="새굴림" w:hint="eastAsia"/>
          <w:sz w:val="22"/>
        </w:rPr>
        <w:t>&gt;&gt;</w:t>
      </w:r>
    </w:p>
    <w:p w:rsidR="00296990" w:rsidRPr="007D4C1D" w:rsidRDefault="0023754E" w:rsidP="00296990">
      <w:pPr>
        <w:pStyle w:val="ab"/>
        <w:ind w:left="80" w:hanging="80"/>
        <w:rPr>
          <w:rFonts w:ascii="새굴림" w:eastAsia="새굴림" w:hAnsi="새굴림"/>
          <w:sz w:val="22"/>
        </w:rPr>
      </w:pPr>
      <w:r>
        <w:rPr>
          <w:noProof/>
        </w:rPr>
        <w:drawing>
          <wp:inline distT="0" distB="0" distL="0" distR="0" wp14:anchorId="63A85CA4" wp14:editId="156D04F6">
            <wp:extent cx="2438400" cy="2342496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686" cy="23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295BF5" w:rsidTr="009F4A14">
        <w:trPr>
          <w:ins w:id="43" w:author="PKNU" w:date="2022-12-14T15:55:00Z"/>
        </w:trPr>
        <w:tc>
          <w:tcPr>
            <w:tcW w:w="9016" w:type="dxa"/>
          </w:tcPr>
          <w:p w:rsidR="00295BF5" w:rsidRDefault="00295BF5" w:rsidP="009F4A14">
            <w:pPr>
              <w:pStyle w:val="ab"/>
              <w:shd w:val="clear" w:color="auto" w:fill="auto"/>
              <w:rPr>
                <w:ins w:id="44" w:author="PKNU" w:date="2022-12-14T15:55:00Z"/>
                <w:rFonts w:ascii="새굴림" w:eastAsia="새굴림" w:hAnsi="새굴림" w:hint="eastAsia"/>
                <w:sz w:val="22"/>
              </w:rPr>
            </w:pPr>
            <w:ins w:id="45" w:author="PKNU" w:date="2022-12-14T15:55:00Z">
              <w:r>
                <w:rPr>
                  <w:rFonts w:ascii="새굴림" w:eastAsia="새굴림" w:hAnsi="새굴림" w:hint="eastAsia"/>
                  <w:sz w:val="22"/>
                </w:rPr>
                <w:t>=</w:t>
              </w:r>
              <w:r>
                <w:rPr>
                  <w:rFonts w:ascii="새굴림" w:eastAsia="새굴림" w:hAnsi="새굴림"/>
                  <w:sz w:val="22"/>
                </w:rPr>
                <w:t>======= Source Code ==========</w:t>
              </w:r>
            </w:ins>
          </w:p>
        </w:tc>
      </w:tr>
      <w:tr w:rsidR="00295BF5" w:rsidTr="009F4A14">
        <w:trPr>
          <w:ins w:id="46" w:author="PKNU" w:date="2022-12-14T15:55:00Z"/>
        </w:trPr>
        <w:tc>
          <w:tcPr>
            <w:tcW w:w="9016" w:type="dxa"/>
          </w:tcPr>
          <w:p w:rsidR="00295BF5" w:rsidRPr="00295BF5" w:rsidRDefault="00295BF5" w:rsidP="00295BF5">
            <w:pPr>
              <w:pStyle w:val="ab"/>
              <w:ind w:left="80" w:hanging="80"/>
              <w:rPr>
                <w:ins w:id="47" w:author="PKNU" w:date="2022-12-14T15:56:00Z"/>
                <w:rFonts w:ascii="새굴림" w:eastAsia="새굴림" w:hAnsi="새굴림"/>
                <w:sz w:val="22"/>
              </w:rPr>
            </w:pPr>
            <w:proofErr w:type="spellStart"/>
            <w:ins w:id="48" w:author="PKNU" w:date="2022-12-14T15:56:00Z">
              <w:r w:rsidRPr="00295BF5">
                <w:rPr>
                  <w:rFonts w:ascii="새굴림" w:eastAsia="새굴림" w:hAnsi="새굴림"/>
                  <w:sz w:val="22"/>
                </w:rPr>
                <w:t>listNum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 xml:space="preserve"> = [1, 7, 3, 5, 4, 8, 2, 6, 9, 10]</w:t>
              </w:r>
            </w:ins>
          </w:p>
          <w:p w:rsidR="00295BF5" w:rsidRPr="00295BF5" w:rsidRDefault="00295BF5" w:rsidP="00295BF5">
            <w:pPr>
              <w:pStyle w:val="ab"/>
              <w:ind w:left="80" w:hanging="80"/>
              <w:rPr>
                <w:ins w:id="49" w:author="PKNU" w:date="2022-12-14T15:56:00Z"/>
                <w:rFonts w:ascii="새굴림" w:eastAsia="새굴림" w:hAnsi="새굴림"/>
                <w:sz w:val="22"/>
              </w:rPr>
            </w:pPr>
            <w:ins w:id="50" w:author="PKNU" w:date="2022-12-14T15:56:00Z">
              <w:r w:rsidRPr="00295BF5">
                <w:rPr>
                  <w:rFonts w:ascii="새굴림" w:eastAsia="새굴림" w:hAnsi="새굴림"/>
                  <w:sz w:val="22"/>
                </w:rPr>
                <w:t>print(f"원래 리스트\n{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listNum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}\n")</w:t>
              </w:r>
            </w:ins>
          </w:p>
          <w:p w:rsidR="00295BF5" w:rsidRPr="00295BF5" w:rsidRDefault="00295BF5" w:rsidP="00295BF5">
            <w:pPr>
              <w:pStyle w:val="ab"/>
              <w:ind w:left="80" w:hanging="80"/>
              <w:rPr>
                <w:ins w:id="51" w:author="PKNU" w:date="2022-12-14T15:56:00Z"/>
                <w:rFonts w:ascii="새굴림" w:eastAsia="새굴림" w:hAnsi="새굴림"/>
                <w:sz w:val="22"/>
              </w:rPr>
            </w:pPr>
            <w:ins w:id="52" w:author="PKNU" w:date="2022-12-14T15:56:00Z">
              <w:r w:rsidRPr="00295BF5">
                <w:rPr>
                  <w:rFonts w:ascii="새굴림" w:eastAsia="새굴림" w:hAnsi="새굴림"/>
                  <w:sz w:val="22"/>
                </w:rPr>
                <w:t>print(f"</w:t>
              </w:r>
              <w:proofErr w:type="gramStart"/>
              <w:r w:rsidRPr="00295BF5">
                <w:rPr>
                  <w:rFonts w:ascii="새굴림" w:eastAsia="새굴림" w:hAnsi="새굴림"/>
                  <w:sz w:val="22"/>
                </w:rPr>
                <w:t>짝수:\</w:t>
              </w:r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 xml:space="preserve">n{list(filter(lambda x : not(x % 2),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listNum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))}\n")</w:t>
              </w:r>
            </w:ins>
          </w:p>
          <w:p w:rsidR="00295BF5" w:rsidRDefault="00295BF5" w:rsidP="00295BF5">
            <w:pPr>
              <w:pStyle w:val="ab"/>
              <w:shd w:val="clear" w:color="auto" w:fill="auto"/>
              <w:rPr>
                <w:ins w:id="53" w:author="PKNU" w:date="2022-12-14T15:55:00Z"/>
                <w:rFonts w:ascii="새굴림" w:eastAsia="새굴림" w:hAnsi="새굴림"/>
                <w:sz w:val="22"/>
              </w:rPr>
            </w:pPr>
            <w:ins w:id="54" w:author="PKNU" w:date="2022-12-14T15:56:00Z">
              <w:r w:rsidRPr="00295BF5">
                <w:rPr>
                  <w:rFonts w:ascii="새굴림" w:eastAsia="새굴림" w:hAnsi="새굴림"/>
                  <w:sz w:val="22"/>
                </w:rPr>
                <w:t>print(f"</w:t>
              </w:r>
              <w:proofErr w:type="gramStart"/>
              <w:r w:rsidRPr="00295BF5">
                <w:rPr>
                  <w:rFonts w:ascii="새굴림" w:eastAsia="새굴림" w:hAnsi="새굴림"/>
                  <w:sz w:val="22"/>
                </w:rPr>
                <w:t>홀수:\</w:t>
              </w:r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 xml:space="preserve">n{list(filter(lambda x : x % 2,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listNum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))}\n")</w:t>
              </w:r>
            </w:ins>
          </w:p>
        </w:tc>
      </w:tr>
      <w:tr w:rsidR="00295BF5" w:rsidTr="009F4A14">
        <w:trPr>
          <w:ins w:id="55" w:author="PKNU" w:date="2022-12-14T15:55:00Z"/>
        </w:trPr>
        <w:tc>
          <w:tcPr>
            <w:tcW w:w="9016" w:type="dxa"/>
          </w:tcPr>
          <w:p w:rsidR="00295BF5" w:rsidRDefault="00295BF5" w:rsidP="009F4A14">
            <w:pPr>
              <w:pStyle w:val="ab"/>
              <w:shd w:val="clear" w:color="auto" w:fill="auto"/>
              <w:rPr>
                <w:ins w:id="56" w:author="PKNU" w:date="2022-12-14T15:55:00Z"/>
                <w:rFonts w:ascii="새굴림" w:eastAsia="새굴림" w:hAnsi="새굴림" w:hint="eastAsia"/>
                <w:sz w:val="22"/>
              </w:rPr>
            </w:pPr>
            <w:ins w:id="57" w:author="PKNU" w:date="2022-12-14T15:55:00Z">
              <w:r>
                <w:rPr>
                  <w:rFonts w:ascii="새굴림" w:eastAsia="새굴림" w:hAnsi="새굴림" w:hint="eastAsia"/>
                  <w:sz w:val="22"/>
                </w:rPr>
                <w:t>=</w:t>
              </w:r>
              <w:r>
                <w:rPr>
                  <w:rFonts w:ascii="새굴림" w:eastAsia="새굴림" w:hAnsi="새굴림"/>
                  <w:sz w:val="22"/>
                </w:rPr>
                <w:t xml:space="preserve">======= </w:t>
              </w:r>
              <w:r>
                <w:rPr>
                  <w:rFonts w:ascii="새굴림" w:eastAsia="새굴림" w:hAnsi="새굴림" w:hint="eastAsia"/>
                  <w:sz w:val="22"/>
                </w:rPr>
                <w:t xml:space="preserve">실행 결과 </w:t>
              </w:r>
              <w:r>
                <w:rPr>
                  <w:rFonts w:ascii="새굴림" w:eastAsia="새굴림" w:hAnsi="새굴림"/>
                  <w:sz w:val="22"/>
                </w:rPr>
                <w:t>===========</w:t>
              </w:r>
            </w:ins>
          </w:p>
        </w:tc>
      </w:tr>
      <w:tr w:rsidR="00295BF5" w:rsidTr="009F4A14">
        <w:trPr>
          <w:ins w:id="58" w:author="PKNU" w:date="2022-12-14T15:55:00Z"/>
        </w:trPr>
        <w:tc>
          <w:tcPr>
            <w:tcW w:w="9016" w:type="dxa"/>
          </w:tcPr>
          <w:p w:rsidR="00295BF5" w:rsidRDefault="00295BF5" w:rsidP="009F4A14">
            <w:pPr>
              <w:pStyle w:val="ab"/>
              <w:shd w:val="clear" w:color="auto" w:fill="auto"/>
              <w:rPr>
                <w:ins w:id="59" w:author="PKNU" w:date="2022-12-14T15:55:00Z"/>
                <w:rFonts w:ascii="새굴림" w:eastAsia="새굴림" w:hAnsi="새굴림"/>
                <w:sz w:val="22"/>
              </w:rPr>
            </w:pPr>
            <w:ins w:id="60" w:author="PKNU" w:date="2022-12-14T15:56:00Z">
              <w:r w:rsidRPr="00295BF5">
                <w:rPr>
                  <w:rFonts w:ascii="새굴림" w:eastAsia="새굴림" w:hAnsi="새굴림"/>
                  <w:sz w:val="22"/>
                </w:rPr>
                <w:drawing>
                  <wp:inline distT="0" distB="0" distL="0" distR="0" wp14:anchorId="2F2718CF" wp14:editId="4B292E2D">
                    <wp:extent cx="4029637" cy="1219370"/>
                    <wp:effectExtent l="0" t="0" r="9525" b="0"/>
                    <wp:docPr id="14" name="그림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29637" cy="121937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:rsidR="00295BF5" w:rsidRPr="00295BF5" w:rsidRDefault="00295BF5" w:rsidP="00295BF5">
      <w:pPr>
        <w:pStyle w:val="ab"/>
        <w:ind w:left="80" w:hanging="80"/>
        <w:rPr>
          <w:ins w:id="61" w:author="PKNU" w:date="2022-12-14T15:55:00Z"/>
          <w:rFonts w:ascii="새굴림" w:eastAsia="새굴림" w:hAnsi="새굴림"/>
          <w:sz w:val="22"/>
        </w:rPr>
      </w:pPr>
    </w:p>
    <w:p w:rsidR="00DC79F8" w:rsidRDefault="00DC79F8" w:rsidP="00295BF5">
      <w:pPr>
        <w:pStyle w:val="ab"/>
        <w:ind w:left="80" w:hanging="80"/>
        <w:rPr>
          <w:rFonts w:ascii="새굴림" w:eastAsia="새굴림" w:hAnsi="새굴림"/>
          <w:sz w:val="22"/>
        </w:rPr>
      </w:pPr>
    </w:p>
    <w:p w:rsidR="00B802AF" w:rsidRDefault="00B802AF" w:rsidP="00205078">
      <w:pPr>
        <w:pStyle w:val="ab"/>
        <w:ind w:left="80" w:hanging="80"/>
        <w:rPr>
          <w:ins w:id="62" w:author="PKNU" w:date="2022-12-14T15:56:00Z"/>
          <w:rFonts w:ascii="새굴림" w:eastAsia="새굴림" w:hAnsi="새굴림"/>
          <w:sz w:val="22"/>
        </w:rPr>
      </w:pPr>
    </w:p>
    <w:p w:rsidR="00295BF5" w:rsidRDefault="00295BF5" w:rsidP="00205078">
      <w:pPr>
        <w:pStyle w:val="ab"/>
        <w:ind w:left="80" w:hanging="80"/>
        <w:rPr>
          <w:ins w:id="63" w:author="PKNU" w:date="2022-12-14T15:56:00Z"/>
          <w:rFonts w:ascii="새굴림" w:eastAsia="새굴림" w:hAnsi="새굴림"/>
          <w:sz w:val="22"/>
        </w:rPr>
      </w:pPr>
    </w:p>
    <w:p w:rsidR="00295BF5" w:rsidRDefault="00295BF5" w:rsidP="00205078">
      <w:pPr>
        <w:pStyle w:val="ab"/>
        <w:ind w:left="80" w:hanging="80"/>
        <w:rPr>
          <w:ins w:id="64" w:author="PKNU" w:date="2022-12-14T15:56:00Z"/>
          <w:rFonts w:ascii="새굴림" w:eastAsia="새굴림" w:hAnsi="새굴림"/>
          <w:sz w:val="22"/>
        </w:rPr>
      </w:pPr>
    </w:p>
    <w:p w:rsidR="00295BF5" w:rsidRDefault="00295BF5" w:rsidP="00205078">
      <w:pPr>
        <w:pStyle w:val="ab"/>
        <w:ind w:left="80" w:hanging="80"/>
        <w:rPr>
          <w:ins w:id="65" w:author="PKNU" w:date="2022-12-14T15:56:00Z"/>
          <w:rFonts w:ascii="새굴림" w:eastAsia="새굴림" w:hAnsi="새굴림"/>
          <w:sz w:val="22"/>
        </w:rPr>
      </w:pPr>
    </w:p>
    <w:p w:rsidR="00295BF5" w:rsidRDefault="00295BF5" w:rsidP="00205078">
      <w:pPr>
        <w:pStyle w:val="ab"/>
        <w:ind w:left="80" w:hanging="80"/>
        <w:rPr>
          <w:ins w:id="66" w:author="PKNU" w:date="2022-12-14T15:56:00Z"/>
          <w:rFonts w:ascii="새굴림" w:eastAsia="새굴림" w:hAnsi="새굴림"/>
          <w:sz w:val="22"/>
        </w:rPr>
      </w:pPr>
    </w:p>
    <w:p w:rsidR="00295BF5" w:rsidRDefault="00295BF5" w:rsidP="00205078">
      <w:pPr>
        <w:pStyle w:val="ab"/>
        <w:ind w:left="80" w:hanging="80"/>
        <w:rPr>
          <w:rFonts w:ascii="새굴림" w:eastAsia="새굴림" w:hAnsi="새굴림" w:hint="eastAsia"/>
          <w:sz w:val="22"/>
        </w:rPr>
      </w:pPr>
    </w:p>
    <w:p w:rsidR="00DC79F8" w:rsidRDefault="00974B52" w:rsidP="001B3496">
      <w:pPr>
        <w:pStyle w:val="ab"/>
        <w:ind w:left="660" w:hangingChars="300" w:hanging="660"/>
        <w:rPr>
          <w:rFonts w:ascii="새굴림" w:eastAsia="새굴림" w:hAnsi="새굴림"/>
          <w:sz w:val="22"/>
        </w:rPr>
      </w:pPr>
      <w:proofErr w:type="gramStart"/>
      <w:r>
        <w:rPr>
          <w:rFonts w:ascii="새굴림" w:eastAsia="새굴림" w:hAnsi="새굴림"/>
          <w:sz w:val="22"/>
        </w:rPr>
        <w:lastRenderedPageBreak/>
        <w:t>5</w:t>
      </w:r>
      <w:r w:rsidR="00DC79F8">
        <w:rPr>
          <w:rFonts w:ascii="새굴림" w:eastAsia="새굴림" w:hAnsi="새굴림" w:hint="eastAsia"/>
          <w:sz w:val="22"/>
        </w:rPr>
        <w:t xml:space="preserve"> </w:t>
      </w:r>
      <w:r w:rsidR="00D77337">
        <w:rPr>
          <w:rFonts w:ascii="새굴림" w:eastAsia="새굴림" w:hAnsi="새굴림"/>
          <w:sz w:val="22"/>
        </w:rPr>
        <w:t xml:space="preserve"> </w:t>
      </w:r>
      <w:r w:rsidR="00296990">
        <w:rPr>
          <w:rFonts w:ascii="새굴림" w:eastAsia="새굴림" w:hAnsi="새굴림" w:hint="eastAsia"/>
          <w:sz w:val="22"/>
        </w:rPr>
        <w:t>map</w:t>
      </w:r>
      <w:proofErr w:type="gramEnd"/>
      <w:r w:rsidR="00296990">
        <w:rPr>
          <w:rFonts w:ascii="새굴림" w:eastAsia="새굴림" w:hAnsi="새굴림" w:hint="eastAsia"/>
          <w:sz w:val="22"/>
        </w:rPr>
        <w:t>()</w:t>
      </w:r>
      <w:r w:rsidR="001B3496">
        <w:rPr>
          <w:rFonts w:ascii="새굴림" w:eastAsia="새굴림" w:hAnsi="새굴림" w:hint="eastAsia"/>
          <w:sz w:val="22"/>
        </w:rPr>
        <w:t xml:space="preserve">과 </w:t>
      </w:r>
      <w:r w:rsidR="001B3496">
        <w:rPr>
          <w:rFonts w:ascii="새굴림" w:eastAsia="새굴림" w:hAnsi="새굴림"/>
          <w:sz w:val="22"/>
        </w:rPr>
        <w:t>filter()</w:t>
      </w:r>
      <w:r w:rsidR="001B3496">
        <w:rPr>
          <w:rFonts w:ascii="새굴림" w:eastAsia="새굴림" w:hAnsi="새굴림" w:hint="eastAsia"/>
          <w:sz w:val="22"/>
        </w:rPr>
        <w:t>를</w:t>
      </w:r>
      <w:r w:rsidR="00296990">
        <w:rPr>
          <w:rFonts w:ascii="새굴림" w:eastAsia="새굴림" w:hAnsi="새굴림" w:hint="eastAsia"/>
          <w:sz w:val="22"/>
        </w:rPr>
        <w:t xml:space="preserve"> 사용하여 </w:t>
      </w:r>
      <w:r w:rsidR="00296990">
        <w:rPr>
          <w:rFonts w:ascii="새굴림" w:eastAsia="새굴림" w:hAnsi="새굴림"/>
          <w:sz w:val="22"/>
        </w:rPr>
        <w:t>[1, 2, 3, 4, 5, 6, 7, 8, 9, 10]</w:t>
      </w:r>
      <w:r w:rsidR="001B3496">
        <w:rPr>
          <w:rFonts w:ascii="새굴림" w:eastAsia="새굴림" w:hAnsi="새굴림"/>
          <w:sz w:val="22"/>
        </w:rPr>
        <w:t xml:space="preserve"> </w:t>
      </w:r>
      <w:r w:rsidR="001B3496">
        <w:rPr>
          <w:rFonts w:ascii="새굴림" w:eastAsia="새굴림" w:hAnsi="새굴림" w:hint="eastAsia"/>
          <w:sz w:val="22"/>
        </w:rPr>
        <w:t xml:space="preserve">중에서 </w:t>
      </w:r>
      <w:proofErr w:type="spellStart"/>
      <w:r w:rsidR="001B3496">
        <w:rPr>
          <w:rFonts w:ascii="새굴림" w:eastAsia="새굴림" w:hAnsi="새굴림" w:hint="eastAsia"/>
          <w:sz w:val="22"/>
        </w:rPr>
        <w:t>짝수값의</w:t>
      </w:r>
      <w:proofErr w:type="spellEnd"/>
      <w:r w:rsidR="001B3496">
        <w:rPr>
          <w:rFonts w:ascii="새굴림" w:eastAsia="새굴림" w:hAnsi="새굴림" w:hint="eastAsia"/>
          <w:sz w:val="22"/>
        </w:rPr>
        <w:t xml:space="preserve"> </w:t>
      </w:r>
      <w:proofErr w:type="spellStart"/>
      <w:r w:rsidR="001B3496">
        <w:rPr>
          <w:rFonts w:ascii="새굴림" w:eastAsia="새굴림" w:hAnsi="새굴림" w:hint="eastAsia"/>
          <w:sz w:val="22"/>
        </w:rPr>
        <w:t>제곱으로새로운</w:t>
      </w:r>
      <w:proofErr w:type="spellEnd"/>
      <w:r w:rsidR="001B3496">
        <w:rPr>
          <w:rFonts w:ascii="새굴림" w:eastAsia="새굴림" w:hAnsi="새굴림" w:hint="eastAsia"/>
          <w:sz w:val="22"/>
        </w:rPr>
        <w:t xml:space="preserve"> 리스트를 만드</w:t>
      </w:r>
      <w:r w:rsidR="00296990">
        <w:rPr>
          <w:rFonts w:ascii="새굴림" w:eastAsia="새굴림" w:hAnsi="새굴림" w:hint="eastAsia"/>
          <w:sz w:val="22"/>
        </w:rPr>
        <w:t>는 프로그램을 작성하</w:t>
      </w:r>
      <w:r w:rsidR="001B3496">
        <w:rPr>
          <w:rFonts w:ascii="새굴림" w:eastAsia="새굴림" w:hAnsi="새굴림" w:hint="eastAsia"/>
          <w:sz w:val="22"/>
        </w:rPr>
        <w:t xml:space="preserve">고 결과를 </w:t>
      </w:r>
      <w:proofErr w:type="spellStart"/>
      <w:r w:rsidR="001B3496">
        <w:rPr>
          <w:rFonts w:ascii="새굴림" w:eastAsia="새굴림" w:hAnsi="새굴림" w:hint="eastAsia"/>
          <w:sz w:val="22"/>
        </w:rPr>
        <w:t>보이</w:t>
      </w:r>
      <w:r w:rsidR="00296990">
        <w:rPr>
          <w:rFonts w:ascii="새굴림" w:eastAsia="새굴림" w:hAnsi="새굴림" w:hint="eastAsia"/>
          <w:sz w:val="22"/>
        </w:rPr>
        <w:t>시오</w:t>
      </w:r>
      <w:proofErr w:type="spellEnd"/>
      <w:r w:rsidR="00296990">
        <w:rPr>
          <w:rFonts w:ascii="새굴림" w:eastAsia="새굴림" w:hAnsi="새굴림" w:hint="eastAsia"/>
          <w:sz w:val="22"/>
        </w:rPr>
        <w:t xml:space="preserve">. </w:t>
      </w:r>
    </w:p>
    <w:p w:rsidR="00F724A9" w:rsidRDefault="0023754E" w:rsidP="007D4C1D">
      <w:pPr>
        <w:pStyle w:val="ab"/>
        <w:rPr>
          <w:ins w:id="67" w:author="PKNU" w:date="2022-12-14T15:57:00Z"/>
          <w:rFonts w:ascii="새굴림" w:eastAsia="새굴림" w:hAnsi="새굴림"/>
          <w:sz w:val="22"/>
        </w:rPr>
      </w:pPr>
      <w:r>
        <w:rPr>
          <w:noProof/>
        </w:rPr>
        <w:drawing>
          <wp:inline distT="0" distB="0" distL="0" distR="0" wp14:anchorId="3D213030" wp14:editId="205F6F70">
            <wp:extent cx="2549039" cy="192886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4005" cy="19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80" w:type="dxa"/>
        <w:tblLook w:val="04A0" w:firstRow="1" w:lastRow="0" w:firstColumn="1" w:lastColumn="0" w:noHBand="0" w:noVBand="1"/>
      </w:tblPr>
      <w:tblGrid>
        <w:gridCol w:w="8936"/>
      </w:tblGrid>
      <w:tr w:rsidR="00295BF5" w:rsidTr="009F4A14">
        <w:trPr>
          <w:ins w:id="68" w:author="PKNU" w:date="2022-12-14T15:57:00Z"/>
        </w:trPr>
        <w:tc>
          <w:tcPr>
            <w:tcW w:w="9016" w:type="dxa"/>
          </w:tcPr>
          <w:p w:rsidR="00295BF5" w:rsidRDefault="00295BF5" w:rsidP="009F4A14">
            <w:pPr>
              <w:pStyle w:val="ab"/>
              <w:shd w:val="clear" w:color="auto" w:fill="auto"/>
              <w:rPr>
                <w:ins w:id="69" w:author="PKNU" w:date="2022-12-14T15:57:00Z"/>
                <w:rFonts w:ascii="새굴림" w:eastAsia="새굴림" w:hAnsi="새굴림" w:hint="eastAsia"/>
                <w:sz w:val="22"/>
              </w:rPr>
            </w:pPr>
            <w:ins w:id="70" w:author="PKNU" w:date="2022-12-14T15:57:00Z">
              <w:r>
                <w:rPr>
                  <w:rFonts w:ascii="새굴림" w:eastAsia="새굴림" w:hAnsi="새굴림" w:hint="eastAsia"/>
                  <w:sz w:val="22"/>
                </w:rPr>
                <w:t>=</w:t>
              </w:r>
              <w:r>
                <w:rPr>
                  <w:rFonts w:ascii="새굴림" w:eastAsia="새굴림" w:hAnsi="새굴림"/>
                  <w:sz w:val="22"/>
                </w:rPr>
                <w:t>======= Source Code ==========</w:t>
              </w:r>
            </w:ins>
          </w:p>
        </w:tc>
      </w:tr>
      <w:tr w:rsidR="00295BF5" w:rsidTr="009F4A14">
        <w:trPr>
          <w:ins w:id="71" w:author="PKNU" w:date="2022-12-14T15:57:00Z"/>
        </w:trPr>
        <w:tc>
          <w:tcPr>
            <w:tcW w:w="9016" w:type="dxa"/>
          </w:tcPr>
          <w:p w:rsidR="00295BF5" w:rsidRPr="00295BF5" w:rsidRDefault="00295BF5" w:rsidP="00295BF5">
            <w:pPr>
              <w:pStyle w:val="ab"/>
              <w:ind w:left="80" w:hanging="80"/>
              <w:rPr>
                <w:ins w:id="72" w:author="PKNU" w:date="2022-12-14T16:00:00Z"/>
                <w:rFonts w:ascii="새굴림" w:eastAsia="새굴림" w:hAnsi="새굴림"/>
                <w:sz w:val="22"/>
              </w:rPr>
            </w:pPr>
            <w:ins w:id="73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t xml:space="preserve">def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EvenFilter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(n):</w:t>
              </w:r>
            </w:ins>
          </w:p>
          <w:p w:rsidR="00295BF5" w:rsidRPr="00295BF5" w:rsidRDefault="00295BF5" w:rsidP="00295BF5">
            <w:pPr>
              <w:pStyle w:val="ab"/>
              <w:ind w:left="80" w:hanging="80"/>
              <w:rPr>
                <w:ins w:id="74" w:author="PKNU" w:date="2022-12-14T16:00:00Z"/>
                <w:rFonts w:ascii="새굴림" w:eastAsia="새굴림" w:hAnsi="새굴림"/>
                <w:sz w:val="22"/>
              </w:rPr>
            </w:pPr>
            <w:ins w:id="75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t xml:space="preserve">    return not(n%2)</w:t>
              </w:r>
            </w:ins>
          </w:p>
          <w:p w:rsidR="00295BF5" w:rsidRPr="00295BF5" w:rsidRDefault="00295BF5" w:rsidP="00295BF5">
            <w:pPr>
              <w:pStyle w:val="ab"/>
              <w:ind w:left="80" w:hanging="80"/>
              <w:rPr>
                <w:ins w:id="76" w:author="PKNU" w:date="2022-12-14T16:00:00Z"/>
                <w:rFonts w:ascii="새굴림" w:eastAsia="새굴림" w:hAnsi="새굴림"/>
                <w:sz w:val="22"/>
              </w:rPr>
            </w:pPr>
            <w:ins w:id="77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t xml:space="preserve">def 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squre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(n):</w:t>
              </w:r>
            </w:ins>
          </w:p>
          <w:p w:rsidR="00295BF5" w:rsidRPr="00295BF5" w:rsidRDefault="00295BF5" w:rsidP="00295BF5">
            <w:pPr>
              <w:pStyle w:val="ab"/>
              <w:ind w:left="80" w:hanging="80"/>
              <w:rPr>
                <w:ins w:id="78" w:author="PKNU" w:date="2022-12-14T16:00:00Z"/>
                <w:rFonts w:ascii="새굴림" w:eastAsia="새굴림" w:hAnsi="새굴림"/>
                <w:sz w:val="22"/>
              </w:rPr>
            </w:pPr>
            <w:ins w:id="79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t xml:space="preserve">    return n*n</w:t>
              </w:r>
            </w:ins>
          </w:p>
          <w:p w:rsidR="00295BF5" w:rsidRPr="00295BF5" w:rsidRDefault="00295BF5" w:rsidP="00295BF5">
            <w:pPr>
              <w:pStyle w:val="ab"/>
              <w:ind w:left="80" w:hanging="80"/>
              <w:rPr>
                <w:ins w:id="80" w:author="PKNU" w:date="2022-12-14T16:00:00Z"/>
                <w:rFonts w:ascii="새굴림" w:eastAsia="새굴림" w:hAnsi="새굴림"/>
                <w:sz w:val="22"/>
              </w:rPr>
            </w:pPr>
            <w:proofErr w:type="spellStart"/>
            <w:ins w:id="81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t>listNum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 xml:space="preserve"> = [1,2,3,4,5,6,7,8,9,10]</w:t>
              </w:r>
            </w:ins>
          </w:p>
          <w:p w:rsidR="00295BF5" w:rsidRDefault="00295BF5" w:rsidP="00295BF5">
            <w:pPr>
              <w:pStyle w:val="ab"/>
              <w:shd w:val="clear" w:color="auto" w:fill="auto"/>
              <w:rPr>
                <w:ins w:id="82" w:author="PKNU" w:date="2022-12-14T15:57:00Z"/>
                <w:rFonts w:ascii="새굴림" w:eastAsia="새굴림" w:hAnsi="새굴림"/>
                <w:sz w:val="22"/>
              </w:rPr>
            </w:pPr>
            <w:ins w:id="83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t>print(list(map(</w:t>
              </w:r>
              <w:proofErr w:type="spellStart"/>
              <w:proofErr w:type="gramStart"/>
              <w:r w:rsidRPr="00295BF5">
                <w:rPr>
                  <w:rFonts w:ascii="새굴림" w:eastAsia="새굴림" w:hAnsi="새굴림"/>
                  <w:sz w:val="22"/>
                </w:rPr>
                <w:t>squre,filter</w:t>
              </w:r>
              <w:proofErr w:type="spellEnd"/>
              <w:proofErr w:type="gramEnd"/>
              <w:r w:rsidRPr="00295BF5">
                <w:rPr>
                  <w:rFonts w:ascii="새굴림" w:eastAsia="새굴림" w:hAnsi="새굴림"/>
                  <w:sz w:val="22"/>
                </w:rPr>
                <w:t>(</w:t>
              </w:r>
              <w:proofErr w:type="spellStart"/>
              <w:r w:rsidRPr="00295BF5">
                <w:rPr>
                  <w:rFonts w:ascii="새굴림" w:eastAsia="새굴림" w:hAnsi="새굴림"/>
                  <w:sz w:val="22"/>
                </w:rPr>
                <w:t>EvenFilter,listNum</w:t>
              </w:r>
              <w:proofErr w:type="spellEnd"/>
              <w:r w:rsidRPr="00295BF5">
                <w:rPr>
                  <w:rFonts w:ascii="새굴림" w:eastAsia="새굴림" w:hAnsi="새굴림"/>
                  <w:sz w:val="22"/>
                </w:rPr>
                <w:t>))))</w:t>
              </w:r>
            </w:ins>
          </w:p>
        </w:tc>
      </w:tr>
      <w:tr w:rsidR="00295BF5" w:rsidTr="009F4A14">
        <w:trPr>
          <w:ins w:id="84" w:author="PKNU" w:date="2022-12-14T15:57:00Z"/>
        </w:trPr>
        <w:tc>
          <w:tcPr>
            <w:tcW w:w="9016" w:type="dxa"/>
          </w:tcPr>
          <w:p w:rsidR="00295BF5" w:rsidRDefault="00295BF5" w:rsidP="009F4A14">
            <w:pPr>
              <w:pStyle w:val="ab"/>
              <w:shd w:val="clear" w:color="auto" w:fill="auto"/>
              <w:rPr>
                <w:ins w:id="85" w:author="PKNU" w:date="2022-12-14T15:57:00Z"/>
                <w:rFonts w:ascii="새굴림" w:eastAsia="새굴림" w:hAnsi="새굴림" w:hint="eastAsia"/>
                <w:sz w:val="22"/>
              </w:rPr>
            </w:pPr>
            <w:ins w:id="86" w:author="PKNU" w:date="2022-12-14T15:57:00Z">
              <w:r>
                <w:rPr>
                  <w:rFonts w:ascii="새굴림" w:eastAsia="새굴림" w:hAnsi="새굴림" w:hint="eastAsia"/>
                  <w:sz w:val="22"/>
                </w:rPr>
                <w:t>=</w:t>
              </w:r>
              <w:r>
                <w:rPr>
                  <w:rFonts w:ascii="새굴림" w:eastAsia="새굴림" w:hAnsi="새굴림"/>
                  <w:sz w:val="22"/>
                </w:rPr>
                <w:t xml:space="preserve">======= </w:t>
              </w:r>
              <w:r>
                <w:rPr>
                  <w:rFonts w:ascii="새굴림" w:eastAsia="새굴림" w:hAnsi="새굴림" w:hint="eastAsia"/>
                  <w:sz w:val="22"/>
                </w:rPr>
                <w:t xml:space="preserve">실행 결과 </w:t>
              </w:r>
              <w:r>
                <w:rPr>
                  <w:rFonts w:ascii="새굴림" w:eastAsia="새굴림" w:hAnsi="새굴림"/>
                  <w:sz w:val="22"/>
                </w:rPr>
                <w:t>===========</w:t>
              </w:r>
            </w:ins>
          </w:p>
        </w:tc>
      </w:tr>
      <w:tr w:rsidR="00295BF5" w:rsidTr="009F4A14">
        <w:trPr>
          <w:ins w:id="87" w:author="PKNU" w:date="2022-12-14T15:57:00Z"/>
        </w:trPr>
        <w:tc>
          <w:tcPr>
            <w:tcW w:w="9016" w:type="dxa"/>
          </w:tcPr>
          <w:p w:rsidR="00295BF5" w:rsidRDefault="00295BF5" w:rsidP="009F4A14">
            <w:pPr>
              <w:pStyle w:val="ab"/>
              <w:shd w:val="clear" w:color="auto" w:fill="auto"/>
              <w:rPr>
                <w:ins w:id="88" w:author="PKNU" w:date="2022-12-14T15:57:00Z"/>
                <w:rFonts w:ascii="새굴림" w:eastAsia="새굴림" w:hAnsi="새굴림"/>
                <w:sz w:val="22"/>
              </w:rPr>
            </w:pPr>
            <w:ins w:id="89" w:author="PKNU" w:date="2022-12-14T16:00:00Z">
              <w:r w:rsidRPr="00295BF5">
                <w:rPr>
                  <w:rFonts w:ascii="새굴림" w:eastAsia="새굴림" w:hAnsi="새굴림"/>
                  <w:sz w:val="22"/>
                </w:rPr>
                <w:drawing>
                  <wp:inline distT="0" distB="0" distL="0" distR="0" wp14:anchorId="0DBBC692" wp14:editId="3E333D62">
                    <wp:extent cx="4210638" cy="447737"/>
                    <wp:effectExtent l="0" t="0" r="0" b="0"/>
                    <wp:docPr id="16" name="그림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210638" cy="44773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bookmarkStart w:id="90" w:name="_GoBack"/>
            <w:bookmarkEnd w:id="90"/>
          </w:p>
        </w:tc>
      </w:tr>
    </w:tbl>
    <w:p w:rsidR="00295BF5" w:rsidRPr="001B5BCE" w:rsidRDefault="00295BF5" w:rsidP="007D4C1D">
      <w:pPr>
        <w:pStyle w:val="ab"/>
        <w:rPr>
          <w:rFonts w:ascii="새굴림" w:eastAsia="새굴림" w:hAnsi="새굴림" w:hint="eastAsia"/>
          <w:sz w:val="22"/>
        </w:rPr>
      </w:pPr>
    </w:p>
    <w:sectPr w:rsidR="00295BF5" w:rsidRPr="001B5BCE" w:rsidSect="00A86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AC3" w:rsidRDefault="00DA0AC3" w:rsidP="0012620D">
      <w:r>
        <w:separator/>
      </w:r>
    </w:p>
  </w:endnote>
  <w:endnote w:type="continuationSeparator" w:id="0">
    <w:p w:rsidR="00DA0AC3" w:rsidRDefault="00DA0AC3" w:rsidP="0012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AC3" w:rsidRDefault="00DA0AC3" w:rsidP="0012620D">
      <w:r>
        <w:separator/>
      </w:r>
    </w:p>
  </w:footnote>
  <w:footnote w:type="continuationSeparator" w:id="0">
    <w:p w:rsidR="00DA0AC3" w:rsidRDefault="00DA0AC3" w:rsidP="0012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art73"/>
      </v:shape>
    </w:pict>
  </w:numPicBullet>
  <w:abstractNum w:abstractNumId="0" w15:restartNumberingAfterBreak="0">
    <w:nsid w:val="01097177"/>
    <w:multiLevelType w:val="multilevel"/>
    <w:tmpl w:val="7E4CA75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D35BD"/>
    <w:multiLevelType w:val="hybridMultilevel"/>
    <w:tmpl w:val="9A52A8D4"/>
    <w:lvl w:ilvl="0" w:tplc="A3E07602">
      <w:start w:val="7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C2494C"/>
    <w:multiLevelType w:val="hybridMultilevel"/>
    <w:tmpl w:val="FF2E412A"/>
    <w:lvl w:ilvl="0" w:tplc="C80AAFA6">
      <w:start w:val="5"/>
      <w:numFmt w:val="bullet"/>
      <w:lvlText w:val=""/>
      <w:lvlJc w:val="left"/>
      <w:pPr>
        <w:ind w:left="1120" w:hanging="360"/>
      </w:pPr>
      <w:rPr>
        <w:rFonts w:ascii="Wingdings" w:eastAsia="새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E4D4925"/>
    <w:multiLevelType w:val="hybridMultilevel"/>
    <w:tmpl w:val="B34C0490"/>
    <w:lvl w:ilvl="0" w:tplc="915299CC"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044E32"/>
    <w:multiLevelType w:val="hybridMultilevel"/>
    <w:tmpl w:val="A98E327A"/>
    <w:lvl w:ilvl="0" w:tplc="F43433A4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086A1E"/>
    <w:multiLevelType w:val="multilevel"/>
    <w:tmpl w:val="9F180CDA"/>
    <w:lvl w:ilvl="0">
      <w:start w:val="6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E1BE1"/>
    <w:multiLevelType w:val="hybridMultilevel"/>
    <w:tmpl w:val="9D9AA6B0"/>
    <w:lvl w:ilvl="0" w:tplc="377288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A2D7F0">
      <w:start w:val="116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301B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8D6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56C8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823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ACCD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ACFF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DCA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3C226CD"/>
    <w:multiLevelType w:val="hybridMultilevel"/>
    <w:tmpl w:val="1466D744"/>
    <w:lvl w:ilvl="0" w:tplc="7D0A6E8A">
      <w:start w:val="7"/>
      <w:numFmt w:val="decimal"/>
      <w:lvlText w:val="%1.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20440A"/>
    <w:multiLevelType w:val="hybridMultilevel"/>
    <w:tmpl w:val="E6B07F94"/>
    <w:lvl w:ilvl="0" w:tplc="B3F09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6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0F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2C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C4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8B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2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8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8B2117"/>
    <w:multiLevelType w:val="hybridMultilevel"/>
    <w:tmpl w:val="555C2DB2"/>
    <w:lvl w:ilvl="0" w:tplc="99C23EE6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A504C5"/>
    <w:multiLevelType w:val="hybridMultilevel"/>
    <w:tmpl w:val="4D32C650"/>
    <w:lvl w:ilvl="0" w:tplc="104A6800">
      <w:numFmt w:val="bullet"/>
      <w:lvlText w:val=""/>
      <w:lvlJc w:val="left"/>
      <w:pPr>
        <w:ind w:left="760" w:hanging="360"/>
      </w:pPr>
      <w:rPr>
        <w:rFonts w:ascii="Wingdings" w:eastAsia="새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CD08CF"/>
    <w:multiLevelType w:val="hybridMultilevel"/>
    <w:tmpl w:val="3DFC5EF8"/>
    <w:lvl w:ilvl="0" w:tplc="DD5A47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B10A5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7F8BBC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AC02444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15A25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BAE2FCC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D3BC65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629A30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9524F3E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2BD71653"/>
    <w:multiLevelType w:val="hybridMultilevel"/>
    <w:tmpl w:val="534A9334"/>
    <w:lvl w:ilvl="0" w:tplc="B3069DD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112C8F"/>
    <w:multiLevelType w:val="hybridMultilevel"/>
    <w:tmpl w:val="F36E72EC"/>
    <w:lvl w:ilvl="0" w:tplc="370664C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022E68"/>
    <w:multiLevelType w:val="multilevel"/>
    <w:tmpl w:val="201079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9754A"/>
    <w:multiLevelType w:val="hybridMultilevel"/>
    <w:tmpl w:val="CF64A890"/>
    <w:lvl w:ilvl="0" w:tplc="25965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26E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64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20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8C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9C9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5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C81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22A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81D3E"/>
    <w:multiLevelType w:val="hybridMultilevel"/>
    <w:tmpl w:val="FEDCF930"/>
    <w:lvl w:ilvl="0" w:tplc="38661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A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A1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87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4C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2A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8B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CD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C9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DD09A0"/>
    <w:multiLevelType w:val="hybridMultilevel"/>
    <w:tmpl w:val="B6B85582"/>
    <w:lvl w:ilvl="0" w:tplc="4398B0B6">
      <w:start w:val="2"/>
      <w:numFmt w:val="bullet"/>
      <w:lvlText w:val=""/>
      <w:lvlJc w:val="left"/>
      <w:pPr>
        <w:ind w:left="760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61194F"/>
    <w:multiLevelType w:val="hybridMultilevel"/>
    <w:tmpl w:val="32461A4A"/>
    <w:lvl w:ilvl="0" w:tplc="2466E2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8E7650"/>
    <w:multiLevelType w:val="hybridMultilevel"/>
    <w:tmpl w:val="60E25C70"/>
    <w:lvl w:ilvl="0" w:tplc="243C58FE">
      <w:start w:val="1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B917C3"/>
    <w:multiLevelType w:val="hybridMultilevel"/>
    <w:tmpl w:val="48B24542"/>
    <w:lvl w:ilvl="0" w:tplc="CF3CB556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BA132E"/>
    <w:multiLevelType w:val="hybridMultilevel"/>
    <w:tmpl w:val="922C34DA"/>
    <w:lvl w:ilvl="0" w:tplc="FB12A2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CA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4A7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8E9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B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843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02E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693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28D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995253"/>
    <w:multiLevelType w:val="hybridMultilevel"/>
    <w:tmpl w:val="06205C66"/>
    <w:lvl w:ilvl="0" w:tplc="3B8C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83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E5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A6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67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6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0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A8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680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8A6A08"/>
    <w:multiLevelType w:val="multilevel"/>
    <w:tmpl w:val="F260FFFC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E4418"/>
    <w:multiLevelType w:val="hybridMultilevel"/>
    <w:tmpl w:val="18DC32F2"/>
    <w:lvl w:ilvl="0" w:tplc="BA5E2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07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40C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CF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23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AE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61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8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C3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D94535"/>
    <w:multiLevelType w:val="hybridMultilevel"/>
    <w:tmpl w:val="8EE20A2C"/>
    <w:lvl w:ilvl="0" w:tplc="AAF61B6E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9918C654">
      <w:start w:val="919"/>
      <w:numFmt w:val="bullet"/>
      <w:lvlText w:val="–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22F8DBFA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B74EDEBE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DD54A076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80AE37E4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817AB410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38522A70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92D81398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26" w15:restartNumberingAfterBreak="0">
    <w:nsid w:val="55E90BB9"/>
    <w:multiLevelType w:val="hybridMultilevel"/>
    <w:tmpl w:val="B2248996"/>
    <w:lvl w:ilvl="0" w:tplc="A8D481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C3FD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5845F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AD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E7C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4A0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8EB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AA2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12DC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22779"/>
    <w:multiLevelType w:val="hybridMultilevel"/>
    <w:tmpl w:val="A9861ABC"/>
    <w:lvl w:ilvl="0" w:tplc="501E2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6D0895"/>
    <w:multiLevelType w:val="hybridMultilevel"/>
    <w:tmpl w:val="BB02BF1A"/>
    <w:lvl w:ilvl="0" w:tplc="9B4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954863"/>
    <w:multiLevelType w:val="hybridMultilevel"/>
    <w:tmpl w:val="35D0F1C8"/>
    <w:lvl w:ilvl="0" w:tplc="C890F95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972524"/>
    <w:multiLevelType w:val="hybridMultilevel"/>
    <w:tmpl w:val="01FC9782"/>
    <w:lvl w:ilvl="0" w:tplc="F6B63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E080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E81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009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CBA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BE77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382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01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C637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78E7A23"/>
    <w:multiLevelType w:val="hybridMultilevel"/>
    <w:tmpl w:val="E4FC5ECC"/>
    <w:lvl w:ilvl="0" w:tplc="42C03E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B7C13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8B0B4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F1168D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6CE7B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CF1265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AAA44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40B0EF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22690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2" w15:restartNumberingAfterBreak="0">
    <w:nsid w:val="68AA08E5"/>
    <w:multiLevelType w:val="hybridMultilevel"/>
    <w:tmpl w:val="56766D8C"/>
    <w:lvl w:ilvl="0" w:tplc="F122407C">
      <w:start w:val="2"/>
      <w:numFmt w:val="bullet"/>
      <w:lvlText w:val=""/>
      <w:lvlJc w:val="left"/>
      <w:pPr>
        <w:ind w:left="760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A4C39C8"/>
    <w:multiLevelType w:val="hybridMultilevel"/>
    <w:tmpl w:val="FE64EA46"/>
    <w:lvl w:ilvl="0" w:tplc="3F9A62D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C56CF1"/>
    <w:multiLevelType w:val="hybridMultilevel"/>
    <w:tmpl w:val="2B26AF58"/>
    <w:lvl w:ilvl="0" w:tplc="5EDED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C4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E9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28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1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8C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E5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EE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23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F0B3B10"/>
    <w:multiLevelType w:val="hybridMultilevel"/>
    <w:tmpl w:val="32461A4A"/>
    <w:lvl w:ilvl="0" w:tplc="2466E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033306"/>
    <w:multiLevelType w:val="hybridMultilevel"/>
    <w:tmpl w:val="2CC26584"/>
    <w:lvl w:ilvl="0" w:tplc="194CBA50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6E7CAC"/>
    <w:multiLevelType w:val="hybridMultilevel"/>
    <w:tmpl w:val="6EDC62DA"/>
    <w:lvl w:ilvl="0" w:tplc="A5367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43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BAD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72F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C5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B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4E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8D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4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7667E1"/>
    <w:multiLevelType w:val="hybridMultilevel"/>
    <w:tmpl w:val="1AC8C1DC"/>
    <w:lvl w:ilvl="0" w:tplc="2466E2B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9797220"/>
    <w:multiLevelType w:val="hybridMultilevel"/>
    <w:tmpl w:val="F36AAE9E"/>
    <w:lvl w:ilvl="0" w:tplc="77EE7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2CD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645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C1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A00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6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04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6D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62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0"/>
  </w:num>
  <w:num w:numId="3">
    <w:abstractNumId w:val="8"/>
  </w:num>
  <w:num w:numId="4">
    <w:abstractNumId w:val="13"/>
  </w:num>
  <w:num w:numId="5">
    <w:abstractNumId w:val="29"/>
  </w:num>
  <w:num w:numId="6">
    <w:abstractNumId w:val="34"/>
  </w:num>
  <w:num w:numId="7">
    <w:abstractNumId w:val="16"/>
  </w:num>
  <w:num w:numId="8">
    <w:abstractNumId w:val="36"/>
  </w:num>
  <w:num w:numId="9">
    <w:abstractNumId w:val="22"/>
  </w:num>
  <w:num w:numId="10">
    <w:abstractNumId w:val="1"/>
  </w:num>
  <w:num w:numId="11">
    <w:abstractNumId w:val="37"/>
  </w:num>
  <w:num w:numId="12">
    <w:abstractNumId w:val="24"/>
  </w:num>
  <w:num w:numId="13">
    <w:abstractNumId w:val="26"/>
  </w:num>
  <w:num w:numId="14">
    <w:abstractNumId w:val="25"/>
  </w:num>
  <w:num w:numId="15">
    <w:abstractNumId w:val="39"/>
  </w:num>
  <w:num w:numId="16">
    <w:abstractNumId w:val="18"/>
  </w:num>
  <w:num w:numId="17">
    <w:abstractNumId w:val="35"/>
  </w:num>
  <w:num w:numId="18">
    <w:abstractNumId w:val="38"/>
  </w:num>
  <w:num w:numId="19">
    <w:abstractNumId w:val="6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17"/>
  </w:num>
  <w:num w:numId="29">
    <w:abstractNumId w:val="15"/>
  </w:num>
  <w:num w:numId="30">
    <w:abstractNumId w:val="11"/>
  </w:num>
  <w:num w:numId="31">
    <w:abstractNumId w:val="31"/>
  </w:num>
  <w:num w:numId="32">
    <w:abstractNumId w:val="28"/>
  </w:num>
  <w:num w:numId="33">
    <w:abstractNumId w:val="3"/>
  </w:num>
  <w:num w:numId="34">
    <w:abstractNumId w:val="2"/>
  </w:num>
  <w:num w:numId="35">
    <w:abstractNumId w:val="27"/>
  </w:num>
  <w:num w:numId="36">
    <w:abstractNumId w:val="19"/>
  </w:num>
  <w:num w:numId="37">
    <w:abstractNumId w:val="12"/>
  </w:num>
  <w:num w:numId="38">
    <w:abstractNumId w:val="33"/>
  </w:num>
  <w:num w:numId="39">
    <w:abstractNumId w:val="30"/>
  </w:num>
  <w:num w:numId="4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KNU">
    <w15:presenceInfo w15:providerId="None" w15:userId="PKN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7D"/>
    <w:rsid w:val="00014BE8"/>
    <w:rsid w:val="00016D3C"/>
    <w:rsid w:val="000504D6"/>
    <w:rsid w:val="00056523"/>
    <w:rsid w:val="00087ABE"/>
    <w:rsid w:val="00096B95"/>
    <w:rsid w:val="000D2E5B"/>
    <w:rsid w:val="000D7D3F"/>
    <w:rsid w:val="000D7FC8"/>
    <w:rsid w:val="000E3BB8"/>
    <w:rsid w:val="000E5253"/>
    <w:rsid w:val="0010308E"/>
    <w:rsid w:val="0012620D"/>
    <w:rsid w:val="001633EA"/>
    <w:rsid w:val="00171634"/>
    <w:rsid w:val="001B3496"/>
    <w:rsid w:val="001B5BCE"/>
    <w:rsid w:val="001B7F3D"/>
    <w:rsid w:val="001D6BE8"/>
    <w:rsid w:val="001E3216"/>
    <w:rsid w:val="001E50E5"/>
    <w:rsid w:val="001F25A2"/>
    <w:rsid w:val="001F3465"/>
    <w:rsid w:val="002005F3"/>
    <w:rsid w:val="00205078"/>
    <w:rsid w:val="0020579E"/>
    <w:rsid w:val="00225AEC"/>
    <w:rsid w:val="002309D8"/>
    <w:rsid w:val="0023754E"/>
    <w:rsid w:val="00244DE9"/>
    <w:rsid w:val="0025049C"/>
    <w:rsid w:val="00257316"/>
    <w:rsid w:val="00260D17"/>
    <w:rsid w:val="00295BF5"/>
    <w:rsid w:val="00296990"/>
    <w:rsid w:val="002B2F47"/>
    <w:rsid w:val="002B52AA"/>
    <w:rsid w:val="002B78CD"/>
    <w:rsid w:val="002C074F"/>
    <w:rsid w:val="002D4DC7"/>
    <w:rsid w:val="002D4E10"/>
    <w:rsid w:val="002D582A"/>
    <w:rsid w:val="002E38E8"/>
    <w:rsid w:val="002F0793"/>
    <w:rsid w:val="003018E8"/>
    <w:rsid w:val="0032578C"/>
    <w:rsid w:val="003536DE"/>
    <w:rsid w:val="00370155"/>
    <w:rsid w:val="0039230E"/>
    <w:rsid w:val="003A465C"/>
    <w:rsid w:val="003B04A1"/>
    <w:rsid w:val="003B1832"/>
    <w:rsid w:val="003C23A3"/>
    <w:rsid w:val="003E2E72"/>
    <w:rsid w:val="003E3716"/>
    <w:rsid w:val="003F5231"/>
    <w:rsid w:val="003F6BC1"/>
    <w:rsid w:val="00401723"/>
    <w:rsid w:val="00410E69"/>
    <w:rsid w:val="00424DAA"/>
    <w:rsid w:val="004342DF"/>
    <w:rsid w:val="004642BF"/>
    <w:rsid w:val="0047229B"/>
    <w:rsid w:val="00473480"/>
    <w:rsid w:val="004829DD"/>
    <w:rsid w:val="0049531F"/>
    <w:rsid w:val="004A07CD"/>
    <w:rsid w:val="004A0F58"/>
    <w:rsid w:val="004A1B0C"/>
    <w:rsid w:val="004A4E7C"/>
    <w:rsid w:val="004B2B06"/>
    <w:rsid w:val="004C0A0E"/>
    <w:rsid w:val="00504662"/>
    <w:rsid w:val="005161A1"/>
    <w:rsid w:val="005267E4"/>
    <w:rsid w:val="00556A35"/>
    <w:rsid w:val="005627BF"/>
    <w:rsid w:val="0056566A"/>
    <w:rsid w:val="005A311F"/>
    <w:rsid w:val="005A4859"/>
    <w:rsid w:val="005D55D6"/>
    <w:rsid w:val="005F500F"/>
    <w:rsid w:val="006369CF"/>
    <w:rsid w:val="006536C3"/>
    <w:rsid w:val="00656323"/>
    <w:rsid w:val="00663ECB"/>
    <w:rsid w:val="006671CB"/>
    <w:rsid w:val="00677BC8"/>
    <w:rsid w:val="006A71A1"/>
    <w:rsid w:val="00706006"/>
    <w:rsid w:val="00706888"/>
    <w:rsid w:val="00715E94"/>
    <w:rsid w:val="00771DBA"/>
    <w:rsid w:val="0077553C"/>
    <w:rsid w:val="00775DD4"/>
    <w:rsid w:val="00785F78"/>
    <w:rsid w:val="007871A3"/>
    <w:rsid w:val="007905F2"/>
    <w:rsid w:val="007A0062"/>
    <w:rsid w:val="007A237A"/>
    <w:rsid w:val="007B09C0"/>
    <w:rsid w:val="007B0C18"/>
    <w:rsid w:val="007B4D68"/>
    <w:rsid w:val="007D4C1D"/>
    <w:rsid w:val="007D502F"/>
    <w:rsid w:val="007E7CBF"/>
    <w:rsid w:val="00807C08"/>
    <w:rsid w:val="008143EF"/>
    <w:rsid w:val="00814BD5"/>
    <w:rsid w:val="00823ED0"/>
    <w:rsid w:val="008375DC"/>
    <w:rsid w:val="008750BD"/>
    <w:rsid w:val="008837F1"/>
    <w:rsid w:val="00897A91"/>
    <w:rsid w:val="008B2FD6"/>
    <w:rsid w:val="008C3362"/>
    <w:rsid w:val="008C46B3"/>
    <w:rsid w:val="008E1B75"/>
    <w:rsid w:val="008F034A"/>
    <w:rsid w:val="008F5730"/>
    <w:rsid w:val="00906C5D"/>
    <w:rsid w:val="00936D21"/>
    <w:rsid w:val="00954105"/>
    <w:rsid w:val="00961732"/>
    <w:rsid w:val="00974B52"/>
    <w:rsid w:val="00993199"/>
    <w:rsid w:val="00993851"/>
    <w:rsid w:val="009B128A"/>
    <w:rsid w:val="009B13EF"/>
    <w:rsid w:val="009B6DFF"/>
    <w:rsid w:val="009C42AE"/>
    <w:rsid w:val="009E0D23"/>
    <w:rsid w:val="009E13A7"/>
    <w:rsid w:val="009E587C"/>
    <w:rsid w:val="009E75BB"/>
    <w:rsid w:val="00A0487F"/>
    <w:rsid w:val="00A14868"/>
    <w:rsid w:val="00A32FE9"/>
    <w:rsid w:val="00A40ED4"/>
    <w:rsid w:val="00A51B02"/>
    <w:rsid w:val="00A80A9C"/>
    <w:rsid w:val="00A86C7A"/>
    <w:rsid w:val="00AA6FA2"/>
    <w:rsid w:val="00AB2594"/>
    <w:rsid w:val="00AB395F"/>
    <w:rsid w:val="00AB76E1"/>
    <w:rsid w:val="00AE49C7"/>
    <w:rsid w:val="00AF0484"/>
    <w:rsid w:val="00AF426D"/>
    <w:rsid w:val="00B0595B"/>
    <w:rsid w:val="00B20CE1"/>
    <w:rsid w:val="00B3510D"/>
    <w:rsid w:val="00B37014"/>
    <w:rsid w:val="00B60E43"/>
    <w:rsid w:val="00B61621"/>
    <w:rsid w:val="00B74198"/>
    <w:rsid w:val="00B802AF"/>
    <w:rsid w:val="00B842E8"/>
    <w:rsid w:val="00B85AB4"/>
    <w:rsid w:val="00B86BB4"/>
    <w:rsid w:val="00B9277D"/>
    <w:rsid w:val="00BC5C75"/>
    <w:rsid w:val="00BC7667"/>
    <w:rsid w:val="00BE022C"/>
    <w:rsid w:val="00C11C61"/>
    <w:rsid w:val="00C50EDB"/>
    <w:rsid w:val="00C5497F"/>
    <w:rsid w:val="00C55565"/>
    <w:rsid w:val="00C667F4"/>
    <w:rsid w:val="00C84C9D"/>
    <w:rsid w:val="00CA7BE1"/>
    <w:rsid w:val="00CB2F6E"/>
    <w:rsid w:val="00CD7D52"/>
    <w:rsid w:val="00CE1B8D"/>
    <w:rsid w:val="00CE6D1B"/>
    <w:rsid w:val="00CF6363"/>
    <w:rsid w:val="00D12F50"/>
    <w:rsid w:val="00D132DE"/>
    <w:rsid w:val="00D2148F"/>
    <w:rsid w:val="00D33541"/>
    <w:rsid w:val="00D44B6B"/>
    <w:rsid w:val="00D51FD2"/>
    <w:rsid w:val="00D57E60"/>
    <w:rsid w:val="00D60F28"/>
    <w:rsid w:val="00D67FC0"/>
    <w:rsid w:val="00D738E6"/>
    <w:rsid w:val="00D77337"/>
    <w:rsid w:val="00D8446A"/>
    <w:rsid w:val="00D85BEB"/>
    <w:rsid w:val="00D87D57"/>
    <w:rsid w:val="00DA0AC3"/>
    <w:rsid w:val="00DC3A0B"/>
    <w:rsid w:val="00DC79F8"/>
    <w:rsid w:val="00DD7234"/>
    <w:rsid w:val="00DE55B8"/>
    <w:rsid w:val="00DE7FBA"/>
    <w:rsid w:val="00E028F5"/>
    <w:rsid w:val="00E1302D"/>
    <w:rsid w:val="00E33BD6"/>
    <w:rsid w:val="00E50F2C"/>
    <w:rsid w:val="00E56EEF"/>
    <w:rsid w:val="00E6319F"/>
    <w:rsid w:val="00E911A5"/>
    <w:rsid w:val="00EB0A78"/>
    <w:rsid w:val="00EC5677"/>
    <w:rsid w:val="00EC77D9"/>
    <w:rsid w:val="00EE2C24"/>
    <w:rsid w:val="00EF0041"/>
    <w:rsid w:val="00EF3418"/>
    <w:rsid w:val="00EF7B0E"/>
    <w:rsid w:val="00F21263"/>
    <w:rsid w:val="00F47582"/>
    <w:rsid w:val="00F724A9"/>
    <w:rsid w:val="00F8395D"/>
    <w:rsid w:val="00FA5779"/>
    <w:rsid w:val="00FA5E05"/>
    <w:rsid w:val="00FC424D"/>
    <w:rsid w:val="00FD1708"/>
    <w:rsid w:val="00F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F0E4"/>
  <w15:docId w15:val="{B92E4295-BCC8-47B2-875A-930694B8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E587C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26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12620D"/>
  </w:style>
  <w:style w:type="paragraph" w:styleId="a5">
    <w:name w:val="footer"/>
    <w:basedOn w:val="a0"/>
    <w:link w:val="Char0"/>
    <w:uiPriority w:val="99"/>
    <w:unhideWhenUsed/>
    <w:rsid w:val="00126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12620D"/>
  </w:style>
  <w:style w:type="paragraph" w:styleId="a6">
    <w:name w:val="List Paragraph"/>
    <w:basedOn w:val="a0"/>
    <w:uiPriority w:val="34"/>
    <w:qFormat/>
    <w:rsid w:val="008F034A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6671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6671C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0"/>
    <w:uiPriority w:val="99"/>
    <w:unhideWhenUsed/>
    <w:rsid w:val="00FD1D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문제"/>
    <w:basedOn w:val="a0"/>
    <w:rsid w:val="000D7FC8"/>
    <w:pPr>
      <w:shd w:val="clear" w:color="auto" w:fill="FFFFFF"/>
      <w:snapToGrid w:val="0"/>
      <w:spacing w:before="100" w:after="100" w:line="336" w:lineRule="auto"/>
      <w:ind w:left="300" w:hanging="300"/>
      <w:textAlignment w:val="baseline"/>
    </w:pPr>
    <w:rPr>
      <w:rFonts w:ascii="굴림" w:eastAsia="굴림" w:hAnsi="굴림" w:cs="굴림"/>
      <w:b/>
      <w:bCs/>
      <w:color w:val="364878"/>
      <w:kern w:val="0"/>
      <w:szCs w:val="20"/>
    </w:rPr>
  </w:style>
  <w:style w:type="paragraph" w:customStyle="1" w:styleId="aa">
    <w:name w:val="소스코드"/>
    <w:basedOn w:val="a0"/>
    <w:rsid w:val="000D7FC8"/>
    <w:pPr>
      <w:shd w:val="clear" w:color="auto" w:fill="FFFFFF"/>
      <w:tabs>
        <w:tab w:val="left" w:pos="296"/>
        <w:tab w:val="left" w:pos="532"/>
        <w:tab w:val="left" w:pos="770"/>
        <w:tab w:val="left" w:pos="998"/>
        <w:tab w:val="left" w:pos="1198"/>
        <w:tab w:val="left" w:pos="1444"/>
        <w:tab w:val="left" w:pos="1672"/>
        <w:tab w:val="left" w:pos="1892"/>
        <w:tab w:val="left" w:pos="2110"/>
        <w:tab w:val="left" w:pos="2328"/>
        <w:tab w:val="left" w:pos="2566"/>
        <w:tab w:val="left" w:pos="2820"/>
        <w:tab w:val="left" w:pos="3012"/>
        <w:tab w:val="left" w:pos="3222"/>
        <w:tab w:val="left" w:pos="3368"/>
        <w:tab w:val="left" w:pos="3596"/>
        <w:tab w:val="left" w:pos="3760"/>
        <w:tab w:val="left" w:pos="3932"/>
        <w:tab w:val="left" w:pos="4124"/>
        <w:tab w:val="left" w:pos="4334"/>
        <w:tab w:val="left" w:pos="4562"/>
        <w:tab w:val="left" w:pos="4798"/>
        <w:tab w:val="left" w:pos="5008"/>
        <w:tab w:val="left" w:pos="5218"/>
        <w:tab w:val="left" w:pos="5410"/>
        <w:tab w:val="left" w:pos="5592"/>
        <w:tab w:val="left" w:pos="5792"/>
        <w:tab w:val="left" w:pos="5966"/>
        <w:tab w:val="left" w:pos="6184"/>
        <w:tab w:val="left" w:pos="6404"/>
        <w:tab w:val="left" w:pos="6586"/>
      </w:tabs>
      <w:snapToGrid w:val="0"/>
      <w:spacing w:line="31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b">
    <w:name w:val="바탕글"/>
    <w:basedOn w:val="a0"/>
    <w:rsid w:val="000D7FC8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c">
    <w:name w:val="Body Text"/>
    <w:basedOn w:val="a0"/>
    <w:link w:val="Char2"/>
    <w:uiPriority w:val="99"/>
    <w:semiHidden/>
    <w:unhideWhenUsed/>
    <w:rsid w:val="000D7FC8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본문 Char"/>
    <w:basedOn w:val="a1"/>
    <w:link w:val="ac"/>
    <w:uiPriority w:val="99"/>
    <w:semiHidden/>
    <w:rsid w:val="000D7FC8"/>
    <w:rPr>
      <w:rFonts w:ascii="굴림" w:eastAsia="굴림" w:hAnsi="굴림" w:cs="굴림"/>
      <w:color w:val="000000"/>
      <w:kern w:val="0"/>
      <w:szCs w:val="20"/>
      <w:shd w:val="clear" w:color="auto" w:fill="FFFFFF"/>
    </w:rPr>
  </w:style>
  <w:style w:type="paragraph" w:customStyle="1" w:styleId="a">
    <w:name w:val="코드예"/>
    <w:basedOn w:val="a0"/>
    <w:rsid w:val="000D7FC8"/>
    <w:pPr>
      <w:numPr>
        <w:numId w:val="2"/>
      </w:numPr>
      <w:shd w:val="clear" w:color="auto" w:fill="FFFFFF"/>
      <w:tabs>
        <w:tab w:val="left" w:pos="740"/>
        <w:tab w:val="left" w:pos="1140"/>
        <w:tab w:val="left" w:pos="1540"/>
        <w:tab w:val="left" w:pos="1940"/>
        <w:tab w:val="left" w:pos="2268"/>
        <w:tab w:val="left" w:pos="2556"/>
      </w:tabs>
      <w:wordWrap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2D4E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2D4E10"/>
    <w:rPr>
      <w:rFonts w:ascii="굴림체" w:eastAsia="굴림체" w:hAnsi="굴림체" w:cs="굴림체"/>
      <w:kern w:val="0"/>
      <w:sz w:val="24"/>
      <w:szCs w:val="24"/>
    </w:rPr>
  </w:style>
  <w:style w:type="table" w:styleId="ad">
    <w:name w:val="Table Grid"/>
    <w:basedOn w:val="a2"/>
    <w:uiPriority w:val="59"/>
    <w:rsid w:val="00495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52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7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8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7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7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48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63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95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83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43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41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54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47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794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16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15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14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92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85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31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7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56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06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54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60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58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72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9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1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9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1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902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82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2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73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80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24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71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12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24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95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30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89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02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06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5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3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3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4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040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81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20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190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911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309">
          <w:marLeft w:val="99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5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8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DEA0-AC81-4F06-A4BE-E8370381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부경대학교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김종남</dc:creator>
  <cp:lastModifiedBy>PKNU</cp:lastModifiedBy>
  <cp:revision>2</cp:revision>
  <cp:lastPrinted>2019-10-25T00:41:00Z</cp:lastPrinted>
  <dcterms:created xsi:type="dcterms:W3CDTF">2022-12-14T07:00:00Z</dcterms:created>
  <dcterms:modified xsi:type="dcterms:W3CDTF">2022-12-14T07:00:00Z</dcterms:modified>
</cp:coreProperties>
</file>